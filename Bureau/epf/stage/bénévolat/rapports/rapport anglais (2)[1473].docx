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7519698" w:displacedByCustomXml="next"/>
    <w:bookmarkEnd w:id="0" w:displacedByCustomXml="next"/>
    <w:sdt>
      <w:sdtPr>
        <w:rPr>
          <w:rFonts w:eastAsiaTheme="minorHAnsi"/>
          <w:lang w:val="en-GB" w:eastAsia="en-US"/>
        </w:rPr>
        <w:id w:val="2026896489"/>
        <w:docPartObj>
          <w:docPartGallery w:val="Cover Pages"/>
          <w:docPartUnique/>
        </w:docPartObj>
      </w:sdtPr>
      <w:sdtEndPr/>
      <w:sdtContent>
        <w:p w14:paraId="5FCA08A2" w14:textId="65421BFE" w:rsidR="00B81F14" w:rsidRPr="00B01E32" w:rsidRDefault="00B81F14" w:rsidP="0037223C">
          <w:pPr>
            <w:pStyle w:val="Sansinterligne"/>
            <w:jc w:val="both"/>
            <w:rPr>
              <w:lang w:val="en-GB"/>
            </w:rPr>
          </w:pPr>
          <w:r w:rsidRPr="00B01E32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4BA1A26" wp14:editId="64EA7A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F1A2C4" w14:textId="00567031" w:rsidR="00B81F14" w:rsidRDefault="0037495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23/07/2021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BA1A26" id="Groupe 2" o:spid="_x0000_s1026" style="position:absolute;left:0;text-align:left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F1A2C4" w14:textId="00567031" w:rsidR="00B81F14" w:rsidRDefault="0037495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23/07/2021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01E32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13756D60" wp14:editId="1AF1AE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DEB08" w14:textId="132522B1" w:rsidR="00B81F14" w:rsidRDefault="00210A2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F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Leo Comte</w:t>
                                    </w:r>
                                  </w:sdtContent>
                                </w:sdt>
                              </w:p>
                              <w:p w14:paraId="472E63BA" w14:textId="59D8B99C" w:rsidR="00B81F14" w:rsidRDefault="00210A2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customXmlDelRangeStart w:id="1" w:author="ADMIN" w:date="2021-11-10T09:45:00Z"/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customXmlDelRangeEnd w:id="1"/>
                                    <w:customXmlDelRangeStart w:id="2" w:author="ADMIN" w:date="2021-11-10T09:45:00Z"/>
                                  </w:sdtContent>
                                </w:sdt>
                                <w:customXmlDelRangeEnd w:id="2"/>
                                <w:r w:rsidR="0037495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56D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70124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BFDEB08" w14:textId="132522B1" w:rsidR="00B81F14" w:rsidRDefault="00210A2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1F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Leo Comte</w:t>
                              </w:r>
                            </w:sdtContent>
                          </w:sdt>
                        </w:p>
                        <w:p w14:paraId="472E63BA" w14:textId="59D8B99C" w:rsidR="00B81F14" w:rsidRDefault="00210A2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customXmlDelRangeStart w:id="3" w:author="ADMIN" w:date="2021-11-10T09:45:00Z"/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customXmlDelRangeEnd w:id="3"/>
                              <w:customXmlDelRangeStart w:id="4" w:author="ADMIN" w:date="2021-11-10T09:45:00Z"/>
                            </w:sdtContent>
                          </w:sdt>
                          <w:customXmlDelRangeEnd w:id="4"/>
                          <w:r w:rsidR="0037495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01E32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4B8A32E" wp14:editId="7A58E2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4BDE5" w14:textId="2FDCE40B" w:rsidR="00B81F14" w:rsidRDefault="00210A2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4CD" w:rsidRPr="005F64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Volunteer experience</w:t>
                                    </w:r>
                                  </w:sdtContent>
                                </w:sdt>
                              </w:p>
                              <w:p w14:paraId="05E5E68B" w14:textId="0B84DAAA" w:rsidR="00B81F14" w:rsidRDefault="00210A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27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Lisbon Food Bank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8A32E" id="Zone de texte 1" o:spid="_x0000_s1056" type="#_x0000_t202" style="position:absolute;left:0;text-align:left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9B4BDE5" w14:textId="2FDCE40B" w:rsidR="00B81F14" w:rsidRDefault="00E9537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4CD" w:rsidRPr="005F64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Volunteer experience</w:t>
                              </w:r>
                            </w:sdtContent>
                          </w:sdt>
                        </w:p>
                        <w:p w14:paraId="05E5E68B" w14:textId="0B84DAAA" w:rsidR="00B81F14" w:rsidRDefault="00E953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27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Lisbon Food Bank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F2F22D" w14:textId="77777777" w:rsidR="00192421" w:rsidRPr="00B01E32" w:rsidRDefault="002311FA" w:rsidP="0037223C">
          <w:pPr>
            <w:jc w:val="both"/>
            <w:rPr>
              <w:lang w:val="en-GB"/>
            </w:rPr>
          </w:pPr>
          <w:r w:rsidRPr="00B01E32">
            <w:rPr>
              <w:noProof/>
              <w:lang w:val="en-GB" w:eastAsia="fr-FR"/>
            </w:rPr>
            <w:drawing>
              <wp:anchor distT="0" distB="0" distL="114300" distR="114300" simplePos="0" relativeHeight="251703296" behindDoc="0" locked="0" layoutInCell="1" allowOverlap="1" wp14:anchorId="183E4240" wp14:editId="1EDB8B6F">
                <wp:simplePos x="0" y="0"/>
                <wp:positionH relativeFrom="margin">
                  <wp:align>right</wp:align>
                </wp:positionH>
                <wp:positionV relativeFrom="margin">
                  <wp:posOffset>3657276</wp:posOffset>
                </wp:positionV>
                <wp:extent cx="3916045" cy="2039620"/>
                <wp:effectExtent l="0" t="0" r="8255" b="0"/>
                <wp:wrapSquare wrapText="bothSides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6045" cy="203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81F14" w:rsidRPr="00B01E32">
            <w:rPr>
              <w:lang w:val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 w:eastAsia="en-US"/>
            </w:rPr>
            <w:id w:val="-58746502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40"/>
              <w:szCs w:val="40"/>
            </w:rPr>
          </w:sdtEndPr>
          <w:sdtContent>
            <w:p w14:paraId="58F0FCCD" w14:textId="6DBBAF65" w:rsidR="000D5109" w:rsidRPr="00B01E32" w:rsidRDefault="000D5109" w:rsidP="0037223C">
              <w:pPr>
                <w:pStyle w:val="En-ttedetabledesmatires"/>
                <w:jc w:val="both"/>
                <w:rPr>
                  <w:lang w:val="en-GB"/>
                </w:rPr>
              </w:pPr>
            </w:p>
            <w:p w14:paraId="5444A808" w14:textId="6CA016D4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5498BF78" w14:textId="26338B73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22798E2D" w14:textId="2C500E32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163D5056" w14:textId="493FA13F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2919DBF5" w14:textId="60181953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17905E65" w14:textId="77777777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2A323EFD" w14:textId="77777777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2218C718" w14:textId="77777777" w:rsidR="000D5109" w:rsidRPr="00B01E32" w:rsidRDefault="000D5109" w:rsidP="0037223C">
              <w:pPr>
                <w:pStyle w:val="En-ttedetabledesmatires"/>
                <w:jc w:val="both"/>
                <w:rPr>
                  <w:lang w:val="en-GB"/>
                </w:rPr>
              </w:pPr>
            </w:p>
            <w:p w14:paraId="659E5FB6" w14:textId="77777777" w:rsidR="000D5109" w:rsidRPr="00B01E32" w:rsidRDefault="000D5109" w:rsidP="0037223C">
              <w:pPr>
                <w:pStyle w:val="En-ttedetabledesmatires"/>
                <w:jc w:val="both"/>
                <w:rPr>
                  <w:lang w:val="en-GB"/>
                </w:rPr>
              </w:pPr>
            </w:p>
            <w:p w14:paraId="1D41A6FB" w14:textId="2E721D6E" w:rsidR="00192421" w:rsidRPr="00B01E32" w:rsidRDefault="00192421" w:rsidP="0037223C">
              <w:pPr>
                <w:pStyle w:val="En-ttedetabledesmatires"/>
                <w:jc w:val="both"/>
                <w:rPr>
                  <w:sz w:val="48"/>
                  <w:szCs w:val="48"/>
                  <w:lang w:val="en-GB"/>
                </w:rPr>
              </w:pPr>
              <w:r w:rsidRPr="00B01E32">
                <w:rPr>
                  <w:sz w:val="48"/>
                  <w:szCs w:val="48"/>
                  <w:lang w:val="en-GB"/>
                </w:rPr>
                <w:t xml:space="preserve">Table </w:t>
              </w:r>
              <w:r w:rsidR="00972E78">
                <w:rPr>
                  <w:sz w:val="48"/>
                  <w:szCs w:val="48"/>
                  <w:lang w:val="en-GB"/>
                </w:rPr>
                <w:t>of Contents</w:t>
              </w:r>
            </w:p>
            <w:p w14:paraId="2D2AC6AB" w14:textId="77777777" w:rsidR="000D5109" w:rsidRPr="00B01E32" w:rsidRDefault="000D5109" w:rsidP="0037223C">
              <w:pPr>
                <w:jc w:val="both"/>
                <w:rPr>
                  <w:lang w:val="en-GB" w:eastAsia="fr-FR"/>
                </w:rPr>
              </w:pPr>
            </w:p>
            <w:p w14:paraId="33EECCEC" w14:textId="5D1636AF" w:rsidR="000D5109" w:rsidRPr="00B01E32" w:rsidRDefault="00192421" w:rsidP="0037223C">
              <w:pPr>
                <w:pStyle w:val="TM1"/>
                <w:tabs>
                  <w:tab w:val="right" w:leader="dot" w:pos="9062"/>
                </w:tabs>
                <w:jc w:val="both"/>
                <w:rPr>
                  <w:rFonts w:eastAsiaTheme="minorEastAsia"/>
                  <w:noProof/>
                  <w:sz w:val="40"/>
                  <w:szCs w:val="40"/>
                  <w:lang w:val="en-GB" w:eastAsia="fr-FR"/>
                </w:rPr>
              </w:pPr>
              <w:r w:rsidRPr="00B01E32">
                <w:rPr>
                  <w:sz w:val="40"/>
                  <w:szCs w:val="40"/>
                  <w:lang w:val="en-GB"/>
                </w:rPr>
                <w:fldChar w:fldCharType="begin"/>
              </w:r>
              <w:r w:rsidRPr="00B01E32">
                <w:rPr>
                  <w:sz w:val="40"/>
                  <w:szCs w:val="40"/>
                  <w:lang w:val="en-GB"/>
                </w:rPr>
                <w:instrText xml:space="preserve"> TOC \o "1-3" \h \z \u </w:instrText>
              </w:r>
              <w:r w:rsidRPr="00B01E32">
                <w:rPr>
                  <w:sz w:val="40"/>
                  <w:szCs w:val="40"/>
                  <w:lang w:val="en-GB"/>
                </w:rPr>
                <w:fldChar w:fldCharType="separate"/>
              </w:r>
              <w:hyperlink w:anchor="_Toc79157414" w:history="1">
                <w:r w:rsidR="00723428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>Presentation of the NGO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ab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begin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instrText xml:space="preserve"> PAGEREF _Toc79157414 \h </w:instrTex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separate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>2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end"/>
                </w:r>
              </w:hyperlink>
            </w:p>
            <w:p w14:paraId="6B385465" w14:textId="46331EEE" w:rsidR="000D5109" w:rsidRPr="00B01E32" w:rsidRDefault="00210A20" w:rsidP="0037223C">
              <w:pPr>
                <w:pStyle w:val="TM1"/>
                <w:tabs>
                  <w:tab w:val="right" w:leader="dot" w:pos="9062"/>
                </w:tabs>
                <w:jc w:val="both"/>
                <w:rPr>
                  <w:rFonts w:eastAsiaTheme="minorEastAsia"/>
                  <w:noProof/>
                  <w:sz w:val="40"/>
                  <w:szCs w:val="40"/>
                  <w:lang w:val="en-GB" w:eastAsia="fr-FR"/>
                </w:rPr>
              </w:pPr>
              <w:hyperlink w:anchor="_Toc79157415" w:history="1">
                <w:r w:rsidR="00605A07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>Work done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ab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begin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instrText xml:space="preserve"> PAGEREF _Toc79157415 \h </w:instrTex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separate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>3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end"/>
                </w:r>
              </w:hyperlink>
            </w:p>
            <w:p w14:paraId="6B0A9EA6" w14:textId="557085DA" w:rsidR="000D5109" w:rsidRPr="00B01E32" w:rsidRDefault="00210A20" w:rsidP="0037223C">
              <w:pPr>
                <w:pStyle w:val="TM1"/>
                <w:tabs>
                  <w:tab w:val="right" w:leader="dot" w:pos="9062"/>
                </w:tabs>
                <w:jc w:val="both"/>
                <w:rPr>
                  <w:rFonts w:eastAsiaTheme="minorEastAsia"/>
                  <w:noProof/>
                  <w:sz w:val="40"/>
                  <w:szCs w:val="40"/>
                  <w:lang w:val="en-GB" w:eastAsia="fr-FR"/>
                </w:rPr>
              </w:pPr>
              <w:hyperlink w:anchor="_Toc79157416" w:history="1">
                <w:r w:rsidR="00972E78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>Notion of ci</w:t>
                </w:r>
                <w:r w:rsidR="00723428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 xml:space="preserve">tizen </w:t>
                </w:r>
                <w:r w:rsidR="00972E78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>c</w:t>
                </w:r>
                <w:r w:rsidR="00723428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>ommitment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ab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begin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instrText xml:space="preserve"> PAGEREF _Toc79157416 \h </w:instrTex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separate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>4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end"/>
                </w:r>
              </w:hyperlink>
            </w:p>
            <w:p w14:paraId="11753F2B" w14:textId="41C272F9" w:rsidR="000D5109" w:rsidRPr="00B01E32" w:rsidRDefault="00210A20" w:rsidP="0037223C">
              <w:pPr>
                <w:pStyle w:val="TM1"/>
                <w:tabs>
                  <w:tab w:val="right" w:leader="dot" w:pos="9062"/>
                </w:tabs>
                <w:jc w:val="both"/>
                <w:rPr>
                  <w:rFonts w:eastAsiaTheme="minorEastAsia"/>
                  <w:noProof/>
                  <w:sz w:val="40"/>
                  <w:szCs w:val="40"/>
                  <w:lang w:val="en-GB" w:eastAsia="fr-FR"/>
                </w:rPr>
              </w:pPr>
              <w:hyperlink w:anchor="_Toc79157417" w:history="1">
                <w:r w:rsidR="000D5109" w:rsidRPr="00B01E32">
                  <w:rPr>
                    <w:rStyle w:val="Lienhypertexte"/>
                    <w:noProof/>
                    <w:sz w:val="40"/>
                    <w:szCs w:val="40"/>
                    <w:lang w:val="en-GB"/>
                  </w:rPr>
                  <w:t>Conclusion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ab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begin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instrText xml:space="preserve"> PAGEREF _Toc79157417 \h </w:instrTex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separate"/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t>5</w:t>
                </w:r>
                <w:r w:rsidR="000D5109" w:rsidRPr="00B01E32">
                  <w:rPr>
                    <w:noProof/>
                    <w:webHidden/>
                    <w:sz w:val="40"/>
                    <w:szCs w:val="40"/>
                    <w:lang w:val="en-GB"/>
                  </w:rPr>
                  <w:fldChar w:fldCharType="end"/>
                </w:r>
              </w:hyperlink>
            </w:p>
            <w:p w14:paraId="7AAF9D9B" w14:textId="5A0507A5" w:rsidR="00192421" w:rsidRPr="00B01E32" w:rsidRDefault="00192421" w:rsidP="0037223C">
              <w:pPr>
                <w:jc w:val="both"/>
                <w:rPr>
                  <w:sz w:val="40"/>
                  <w:szCs w:val="40"/>
                  <w:lang w:val="en-GB"/>
                </w:rPr>
              </w:pPr>
              <w:r w:rsidRPr="00B01E32">
                <w:rPr>
                  <w:b/>
                  <w:bCs/>
                  <w:sz w:val="40"/>
                  <w:szCs w:val="40"/>
                  <w:lang w:val="en-GB"/>
                </w:rPr>
                <w:fldChar w:fldCharType="end"/>
              </w:r>
            </w:p>
          </w:sdtContent>
        </w:sdt>
        <w:p w14:paraId="264BE93B" w14:textId="6E50E47C" w:rsidR="008F5EE3" w:rsidRPr="00B01E32" w:rsidRDefault="00210A20" w:rsidP="0037223C">
          <w:pPr>
            <w:jc w:val="both"/>
            <w:rPr>
              <w:lang w:val="en-GB"/>
            </w:rPr>
          </w:pPr>
        </w:p>
      </w:sdtContent>
    </w:sdt>
    <w:p w14:paraId="305A4B47" w14:textId="2FBDDFE7" w:rsidR="00192421" w:rsidRPr="00B01E32" w:rsidRDefault="00192421" w:rsidP="0037223C">
      <w:pPr>
        <w:jc w:val="both"/>
        <w:rPr>
          <w:lang w:val="en-GB"/>
        </w:rPr>
      </w:pPr>
    </w:p>
    <w:p w14:paraId="2243609C" w14:textId="0DDE0349" w:rsidR="00192421" w:rsidRPr="00B01E32" w:rsidRDefault="00192421" w:rsidP="0037223C">
      <w:pPr>
        <w:jc w:val="both"/>
        <w:rPr>
          <w:lang w:val="en-GB"/>
        </w:rPr>
      </w:pPr>
    </w:p>
    <w:p w14:paraId="1930CD5B" w14:textId="0042DAA1" w:rsidR="00192421" w:rsidRPr="00B01E32" w:rsidRDefault="00192421" w:rsidP="0037223C">
      <w:pPr>
        <w:jc w:val="both"/>
        <w:rPr>
          <w:lang w:val="en-GB"/>
        </w:rPr>
      </w:pPr>
    </w:p>
    <w:p w14:paraId="1FC9F94E" w14:textId="226DDC43" w:rsidR="00192421" w:rsidRPr="00B01E32" w:rsidRDefault="00192421" w:rsidP="0037223C">
      <w:pPr>
        <w:jc w:val="both"/>
        <w:rPr>
          <w:lang w:val="en-GB"/>
        </w:rPr>
      </w:pPr>
    </w:p>
    <w:p w14:paraId="6BA7BDAB" w14:textId="1D244654" w:rsidR="00192421" w:rsidRPr="00B01E32" w:rsidRDefault="00192421" w:rsidP="0037223C">
      <w:pPr>
        <w:jc w:val="both"/>
        <w:rPr>
          <w:lang w:val="en-GB"/>
        </w:rPr>
      </w:pPr>
    </w:p>
    <w:p w14:paraId="13AACC13" w14:textId="1A63BA4A" w:rsidR="00192421" w:rsidRPr="00B01E32" w:rsidRDefault="00192421" w:rsidP="0037223C">
      <w:pPr>
        <w:jc w:val="both"/>
        <w:rPr>
          <w:lang w:val="en-GB"/>
        </w:rPr>
      </w:pPr>
    </w:p>
    <w:p w14:paraId="7EEE63FF" w14:textId="1A7F39E8" w:rsidR="00192421" w:rsidRPr="00B01E32" w:rsidRDefault="00192421" w:rsidP="0037223C">
      <w:pPr>
        <w:jc w:val="both"/>
        <w:rPr>
          <w:lang w:val="en-GB"/>
        </w:rPr>
      </w:pPr>
    </w:p>
    <w:p w14:paraId="1DDD2DF5" w14:textId="4938DE14" w:rsidR="00192421" w:rsidRPr="00B01E32" w:rsidRDefault="00192421" w:rsidP="0037223C">
      <w:pPr>
        <w:jc w:val="both"/>
        <w:rPr>
          <w:lang w:val="en-GB"/>
        </w:rPr>
      </w:pPr>
    </w:p>
    <w:p w14:paraId="54B6799D" w14:textId="77777777" w:rsidR="00972E78" w:rsidRDefault="00972E78" w:rsidP="0037223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18ECED83" w14:textId="61715AD5" w:rsidR="00F358A5" w:rsidRDefault="00972E78" w:rsidP="0037223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lastRenderedPageBreak/>
        <w:t>P</w:t>
      </w:r>
      <w:r w:rsidRPr="00972E7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resentation of the NGO</w:t>
      </w:r>
    </w:p>
    <w:p w14:paraId="7E60BEB4" w14:textId="77777777" w:rsidR="00BB27D9" w:rsidRPr="00B01E32" w:rsidRDefault="00BB27D9" w:rsidP="0037223C">
      <w:pPr>
        <w:jc w:val="both"/>
        <w:rPr>
          <w:lang w:val="en-GB"/>
        </w:rPr>
      </w:pPr>
    </w:p>
    <w:p w14:paraId="77B347C4" w14:textId="0768B42B" w:rsidR="0037223C" w:rsidRPr="00B01E32" w:rsidRDefault="00CF62F3" w:rsidP="0037223C">
      <w:pPr>
        <w:jc w:val="both"/>
        <w:rPr>
          <w:lang w:val="en-GB"/>
        </w:rPr>
      </w:pPr>
      <w:r w:rsidRPr="00B01E32">
        <w:rPr>
          <w:lang w:val="en-GB"/>
        </w:rPr>
        <w:tab/>
      </w:r>
      <w:r w:rsidR="0037223C" w:rsidRPr="00B01E32">
        <w:rPr>
          <w:lang w:val="en-GB"/>
        </w:rPr>
        <w:t>« Banco Alimentar contra a Fome (Food against the hunger » is a portuguese NGO located in Lisbon</w:t>
      </w:r>
      <w:r w:rsidR="00B01E32" w:rsidRPr="00B01E32">
        <w:rPr>
          <w:lang w:val="en-GB"/>
        </w:rPr>
        <w:t>.</w:t>
      </w:r>
    </w:p>
    <w:p w14:paraId="684F7B2E" w14:textId="27BE4FC3" w:rsidR="008C041F" w:rsidRPr="00B01E32" w:rsidRDefault="008718BB" w:rsidP="0037223C">
      <w:pPr>
        <w:jc w:val="both"/>
        <w:rPr>
          <w:lang w:val="en-GB"/>
        </w:rPr>
      </w:pPr>
      <w:r w:rsidRPr="00B01E32">
        <w:rPr>
          <w:lang w:val="en-GB"/>
        </w:rPr>
        <w:t>Banco Alimenta</w:t>
      </w:r>
      <w:r w:rsidR="00717B7C" w:rsidRPr="00B01E32">
        <w:rPr>
          <w:lang w:val="en-GB"/>
        </w:rPr>
        <w:t xml:space="preserve">r is a </w:t>
      </w:r>
      <w:r w:rsidR="0037223C" w:rsidRPr="00B01E32">
        <w:rPr>
          <w:lang w:val="en-GB"/>
        </w:rPr>
        <w:t xml:space="preserve">Portuguese </w:t>
      </w:r>
      <w:r w:rsidR="00717B7C" w:rsidRPr="00B01E32">
        <w:rPr>
          <w:lang w:val="en-GB"/>
        </w:rPr>
        <w:t xml:space="preserve">group of </w:t>
      </w:r>
      <w:r w:rsidR="0037223C" w:rsidRPr="00B01E32">
        <w:rPr>
          <w:lang w:val="en-GB"/>
        </w:rPr>
        <w:t>twenty</w:t>
      </w:r>
      <w:r w:rsidR="000533C1" w:rsidRPr="00B01E32">
        <w:rPr>
          <w:lang w:val="en-GB"/>
        </w:rPr>
        <w:t xml:space="preserve">-one </w:t>
      </w:r>
      <w:r w:rsidR="00717B7C" w:rsidRPr="00B01E32">
        <w:rPr>
          <w:lang w:val="en-GB"/>
        </w:rPr>
        <w:t>food banks.</w:t>
      </w:r>
      <w:r w:rsidR="000533C1" w:rsidRPr="00B01E32">
        <w:rPr>
          <w:lang w:val="en-GB"/>
        </w:rPr>
        <w:t xml:space="preserve"> </w:t>
      </w:r>
      <w:r w:rsidR="0030782F" w:rsidRPr="00B01E32">
        <w:rPr>
          <w:lang w:val="en-GB"/>
        </w:rPr>
        <w:t xml:space="preserve">In this internship report, </w:t>
      </w:r>
      <w:r w:rsidR="00C6395E" w:rsidRPr="00B01E32">
        <w:rPr>
          <w:lang w:val="en-GB"/>
        </w:rPr>
        <w:t xml:space="preserve">we are going to focus on </w:t>
      </w:r>
      <w:r w:rsidR="008C041F" w:rsidRPr="00B01E32">
        <w:rPr>
          <w:lang w:val="en-GB"/>
        </w:rPr>
        <w:t>the Lisbon’s food bank.</w:t>
      </w:r>
    </w:p>
    <w:p w14:paraId="4143218F" w14:textId="1669DB5D" w:rsidR="004A6E1C" w:rsidRPr="00B01E32" w:rsidRDefault="008C041F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The main goal of </w:t>
      </w:r>
      <w:r w:rsidR="005F3CED" w:rsidRPr="00B01E32">
        <w:rPr>
          <w:lang w:val="en-GB"/>
        </w:rPr>
        <w:t xml:space="preserve">the Banco Alimentar is to </w:t>
      </w:r>
      <w:r w:rsidR="00CD3D00" w:rsidRPr="00B01E32">
        <w:rPr>
          <w:lang w:val="en-GB"/>
        </w:rPr>
        <w:t>retrieve</w:t>
      </w:r>
      <w:r w:rsidR="000533C1" w:rsidRPr="00B01E32">
        <w:rPr>
          <w:lang w:val="en-GB"/>
        </w:rPr>
        <w:t xml:space="preserve"> </w:t>
      </w:r>
      <w:r w:rsidR="00B43EB0" w:rsidRPr="00B01E32">
        <w:rPr>
          <w:lang w:val="en-GB"/>
        </w:rPr>
        <w:t xml:space="preserve">food which </w:t>
      </w:r>
      <w:r w:rsidR="00A30E1B" w:rsidRPr="00B01E32">
        <w:rPr>
          <w:lang w:val="en-GB"/>
        </w:rPr>
        <w:t>is</w:t>
      </w:r>
      <w:r w:rsidR="00BC703D" w:rsidRPr="00B01E32">
        <w:rPr>
          <w:lang w:val="en-GB"/>
        </w:rPr>
        <w:t xml:space="preserve"> going to be wasted</w:t>
      </w:r>
      <w:r w:rsidR="00EE5D69" w:rsidRPr="00B01E32">
        <w:rPr>
          <w:lang w:val="en-GB"/>
        </w:rPr>
        <w:t xml:space="preserve"> and give </w:t>
      </w:r>
      <w:r w:rsidR="00E66769">
        <w:rPr>
          <w:lang w:val="en-GB"/>
        </w:rPr>
        <w:t>it</w:t>
      </w:r>
      <w:r w:rsidR="000533C1" w:rsidRPr="00B01E32">
        <w:rPr>
          <w:lang w:val="en-GB"/>
        </w:rPr>
        <w:t xml:space="preserve"> </w:t>
      </w:r>
      <w:r w:rsidR="00EE5D69" w:rsidRPr="00B01E32">
        <w:rPr>
          <w:lang w:val="en-GB"/>
        </w:rPr>
        <w:t xml:space="preserve">to people in need. </w:t>
      </w:r>
      <w:r w:rsidR="004A6E1C" w:rsidRPr="00B01E32">
        <w:rPr>
          <w:lang w:val="en-GB"/>
        </w:rPr>
        <w:t xml:space="preserve">All this represents </w:t>
      </w:r>
      <w:r w:rsidR="00D56C62" w:rsidRPr="00B01E32">
        <w:rPr>
          <w:lang w:val="en-GB"/>
        </w:rPr>
        <w:t>several</w:t>
      </w:r>
      <w:r w:rsidR="004A6E1C" w:rsidRPr="00B01E32">
        <w:rPr>
          <w:lang w:val="en-GB"/>
        </w:rPr>
        <w:t xml:space="preserve"> steps.</w:t>
      </w:r>
    </w:p>
    <w:p w14:paraId="128AF26E" w14:textId="78089559" w:rsidR="00F358A5" w:rsidRPr="00B01E32" w:rsidRDefault="004A6E1C" w:rsidP="0037223C">
      <w:pPr>
        <w:jc w:val="both"/>
        <w:rPr>
          <w:lang w:val="en-GB"/>
        </w:rPr>
      </w:pPr>
      <w:r w:rsidRPr="00B01E32">
        <w:rPr>
          <w:lang w:val="en-GB"/>
        </w:rPr>
        <w:tab/>
        <w:t>The first one is to retrieve the food.</w:t>
      </w:r>
      <w:r w:rsidR="001A4DA6" w:rsidRPr="00B01E32">
        <w:rPr>
          <w:lang w:val="en-GB"/>
        </w:rPr>
        <w:t xml:space="preserve"> In 2019, the</w:t>
      </w:r>
      <w:r w:rsidR="000533C1" w:rsidRPr="00B01E32">
        <w:rPr>
          <w:lang w:val="en-GB"/>
        </w:rPr>
        <w:t xml:space="preserve"> Lisbon</w:t>
      </w:r>
      <w:r w:rsidR="001A4DA6" w:rsidRPr="00B01E32">
        <w:rPr>
          <w:lang w:val="en-GB"/>
        </w:rPr>
        <w:t xml:space="preserve"> Bank food </w:t>
      </w:r>
      <w:r w:rsidR="00D1143B" w:rsidRPr="00B01E32">
        <w:rPr>
          <w:lang w:val="en-GB"/>
        </w:rPr>
        <w:t xml:space="preserve">gathered more than 7000 </w:t>
      </w:r>
      <w:r w:rsidR="00552630" w:rsidRPr="00B01E32">
        <w:rPr>
          <w:lang w:val="en-GB"/>
        </w:rPr>
        <w:t>tones</w:t>
      </w:r>
      <w:r w:rsidR="00E66769">
        <w:rPr>
          <w:lang w:val="en-GB"/>
        </w:rPr>
        <w:t xml:space="preserve"> </w:t>
      </w:r>
      <w:r w:rsidR="00D85053" w:rsidRPr="00B01E32">
        <w:rPr>
          <w:lang w:val="en-GB"/>
        </w:rPr>
        <w:t>of food.</w:t>
      </w:r>
      <w:r w:rsidR="003C56BB" w:rsidRPr="00B01E32">
        <w:rPr>
          <w:lang w:val="en-GB"/>
        </w:rPr>
        <w:t xml:space="preserve"> It comes from the supermarket (44,2%), </w:t>
      </w:r>
      <w:r w:rsidR="00CF69E3" w:rsidRPr="00B01E32">
        <w:rPr>
          <w:lang w:val="en-GB"/>
        </w:rPr>
        <w:t>the farmers (9,3%)</w:t>
      </w:r>
      <w:r w:rsidR="00293486" w:rsidRPr="00B01E32">
        <w:rPr>
          <w:lang w:val="en-GB"/>
        </w:rPr>
        <w:t xml:space="preserve">, the MARL which is like Rungis in Paris (27,6%) and </w:t>
      </w:r>
      <w:r w:rsidR="000B6906" w:rsidRPr="00B01E32">
        <w:rPr>
          <w:lang w:val="en-GB"/>
        </w:rPr>
        <w:t xml:space="preserve">from donation campaigns (15,8%). </w:t>
      </w:r>
      <w:r w:rsidR="00B31B68" w:rsidRPr="00B01E32">
        <w:rPr>
          <w:lang w:val="en-GB"/>
        </w:rPr>
        <w:t xml:space="preserve">One </w:t>
      </w:r>
      <w:r w:rsidR="000B6906" w:rsidRPr="00B01E32">
        <w:rPr>
          <w:lang w:val="en-GB"/>
        </w:rPr>
        <w:t xml:space="preserve">can see </w:t>
      </w:r>
      <w:r w:rsidR="00D05BED" w:rsidRPr="00B01E32">
        <w:rPr>
          <w:lang w:val="en-GB"/>
        </w:rPr>
        <w:t xml:space="preserve">that </w:t>
      </w:r>
      <w:r w:rsidR="00B45C32" w:rsidRPr="00B01E32">
        <w:rPr>
          <w:lang w:val="en-GB"/>
        </w:rPr>
        <w:t>84% of</w:t>
      </w:r>
      <w:r w:rsidR="00B31B68" w:rsidRPr="00B01E32">
        <w:rPr>
          <w:lang w:val="en-GB"/>
        </w:rPr>
        <w:t xml:space="preserve"> the </w:t>
      </w:r>
      <w:r w:rsidR="00B45C32" w:rsidRPr="00B01E32">
        <w:rPr>
          <w:lang w:val="en-GB"/>
        </w:rPr>
        <w:t xml:space="preserve">food </w:t>
      </w:r>
      <w:r w:rsidR="00B31B68" w:rsidRPr="00B01E32">
        <w:rPr>
          <w:lang w:val="en-GB"/>
        </w:rPr>
        <w:t>collected is f</w:t>
      </w:r>
      <w:r w:rsidR="00341BF4" w:rsidRPr="00B01E32">
        <w:rPr>
          <w:lang w:val="en-GB"/>
        </w:rPr>
        <w:t>ood which can’t be sold anymore</w:t>
      </w:r>
      <w:r w:rsidR="0099226A" w:rsidRPr="00B01E32">
        <w:rPr>
          <w:lang w:val="en-GB"/>
        </w:rPr>
        <w:t xml:space="preserve"> because of the deadline</w:t>
      </w:r>
      <w:r w:rsidR="005F7AFA" w:rsidRPr="00B01E32">
        <w:rPr>
          <w:lang w:val="en-GB"/>
        </w:rPr>
        <w:t xml:space="preserve">, a surplus </w:t>
      </w:r>
      <w:r w:rsidR="000A42FA" w:rsidRPr="00B01E32">
        <w:rPr>
          <w:lang w:val="en-GB"/>
        </w:rPr>
        <w:t xml:space="preserve">of production, vegetable which are too ugly or a </w:t>
      </w:r>
      <w:r w:rsidR="00C74D7E" w:rsidRPr="00B01E32">
        <w:rPr>
          <w:lang w:val="en-GB"/>
        </w:rPr>
        <w:t>false l</w:t>
      </w:r>
      <w:r w:rsidR="0004040B" w:rsidRPr="00B01E32">
        <w:rPr>
          <w:lang w:val="en-GB"/>
        </w:rPr>
        <w:t xml:space="preserve">abelling. </w:t>
      </w:r>
      <w:r w:rsidR="009161C5" w:rsidRPr="00B01E32">
        <w:rPr>
          <w:lang w:val="en-GB"/>
        </w:rPr>
        <w:t>In this way, the food bank reduce</w:t>
      </w:r>
      <w:r w:rsidR="00C74D7E" w:rsidRPr="00B01E32">
        <w:rPr>
          <w:lang w:val="en-GB"/>
        </w:rPr>
        <w:t>s</w:t>
      </w:r>
      <w:r w:rsidR="009161C5" w:rsidRPr="00B01E32">
        <w:rPr>
          <w:lang w:val="en-GB"/>
        </w:rPr>
        <w:t xml:space="preserve"> the food wast</w:t>
      </w:r>
      <w:r w:rsidR="00C74D7E" w:rsidRPr="00B01E32">
        <w:rPr>
          <w:lang w:val="en-GB"/>
        </w:rPr>
        <w:t>e</w:t>
      </w:r>
      <w:r w:rsidR="009161C5" w:rsidRPr="00B01E32">
        <w:rPr>
          <w:lang w:val="en-GB"/>
        </w:rPr>
        <w:t>.</w:t>
      </w:r>
    </w:p>
    <w:p w14:paraId="7742A911" w14:textId="39D78BCA" w:rsidR="00FB6774" w:rsidRDefault="009161C5" w:rsidP="0037223C">
      <w:pPr>
        <w:jc w:val="both"/>
        <w:rPr>
          <w:noProof/>
          <w:lang w:val="en-GB"/>
        </w:rPr>
      </w:pPr>
      <w:r w:rsidRPr="00B01E32">
        <w:rPr>
          <w:lang w:val="en-GB"/>
        </w:rPr>
        <w:tab/>
        <w:t>The second step</w:t>
      </w:r>
      <w:r w:rsidR="009C0EEF" w:rsidRPr="00B01E32">
        <w:rPr>
          <w:lang w:val="en-GB"/>
        </w:rPr>
        <w:t xml:space="preserve"> is to</w:t>
      </w:r>
      <w:r w:rsidR="00601FC5" w:rsidRPr="00B01E32">
        <w:rPr>
          <w:lang w:val="en-GB"/>
        </w:rPr>
        <w:t xml:space="preserve"> stock and spread the food. The Banco </w:t>
      </w:r>
      <w:r w:rsidR="00C74D7E" w:rsidRPr="00B01E32">
        <w:rPr>
          <w:lang w:val="en-GB"/>
        </w:rPr>
        <w:t xml:space="preserve">Alimentar </w:t>
      </w:r>
      <w:r w:rsidR="00601FC5" w:rsidRPr="00B01E32">
        <w:rPr>
          <w:lang w:val="en-GB"/>
        </w:rPr>
        <w:t>have many warehouse</w:t>
      </w:r>
      <w:r w:rsidR="00C74D7E" w:rsidRPr="00B01E32">
        <w:rPr>
          <w:lang w:val="en-GB"/>
        </w:rPr>
        <w:t>s</w:t>
      </w:r>
      <w:r w:rsidR="00BC02D4" w:rsidRPr="00B01E32">
        <w:rPr>
          <w:lang w:val="en-GB"/>
        </w:rPr>
        <w:t xml:space="preserve"> where they stock the fresh and the non-peri</w:t>
      </w:r>
      <w:r w:rsidR="00195F69" w:rsidRPr="00B01E32">
        <w:rPr>
          <w:lang w:val="en-GB"/>
        </w:rPr>
        <w:t>sh</w:t>
      </w:r>
      <w:r w:rsidR="00BC02D4" w:rsidRPr="00B01E32">
        <w:rPr>
          <w:lang w:val="en-GB"/>
        </w:rPr>
        <w:t>able food.</w:t>
      </w:r>
      <w:r w:rsidR="00FB6774" w:rsidRPr="00FB6774">
        <w:rPr>
          <w:noProof/>
          <w:lang w:val="en-GB"/>
        </w:rPr>
        <w:t xml:space="preserve"> </w:t>
      </w:r>
    </w:p>
    <w:p w14:paraId="1E6342D8" w14:textId="77777777" w:rsidR="00FB6774" w:rsidRDefault="00FB6774" w:rsidP="0037223C">
      <w:pPr>
        <w:jc w:val="both"/>
        <w:rPr>
          <w:noProof/>
          <w:lang w:val="en-GB"/>
        </w:rPr>
      </w:pPr>
    </w:p>
    <w:p w14:paraId="0FA9A53D" w14:textId="479FA28E" w:rsidR="009161C5" w:rsidRDefault="00FB6774" w:rsidP="00FB6774">
      <w:pPr>
        <w:ind w:left="708" w:firstLine="708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FD69A3" wp14:editId="7F885DAD">
            <wp:extent cx="1638659" cy="2185541"/>
            <wp:effectExtent l="0" t="0" r="0" b="5715"/>
            <wp:docPr id="51" name="Image 51" descr="Une image contenant texte, marché, magasin, v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Une image contenant texte, marché, magasin, ve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54" cy="219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="000E7DAF">
        <w:rPr>
          <w:lang w:val="en-GB"/>
        </w:rPr>
        <w:t xml:space="preserve">               </w:t>
      </w:r>
      <w:r>
        <w:rPr>
          <w:noProof/>
          <w:lang w:val="en-GB"/>
        </w:rPr>
        <w:drawing>
          <wp:inline distT="0" distB="0" distL="0" distR="0" wp14:anchorId="072E4A05" wp14:editId="2056A230">
            <wp:extent cx="1627799" cy="2171057"/>
            <wp:effectExtent l="0" t="0" r="0" b="1270"/>
            <wp:docPr id="55" name="Image 55" descr="Une image contenant fève, légu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Une image contenant fève, légu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60" cy="218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37D3" w14:textId="11E02176" w:rsidR="00FB6774" w:rsidRPr="00B01E32" w:rsidRDefault="00FB6774" w:rsidP="0037223C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Fresh food warehouse</w:t>
      </w:r>
      <w:r>
        <w:rPr>
          <w:lang w:val="en-GB"/>
        </w:rPr>
        <w:tab/>
      </w:r>
      <w:r>
        <w:rPr>
          <w:lang w:val="en-GB"/>
        </w:rPr>
        <w:tab/>
      </w:r>
      <w:r w:rsidR="0038423B">
        <w:rPr>
          <w:lang w:val="en-GB"/>
        </w:rPr>
        <w:t xml:space="preserve">Vegetables </w:t>
      </w:r>
      <w:r w:rsidR="000E7DAF">
        <w:rPr>
          <w:lang w:val="en-GB"/>
        </w:rPr>
        <w:t>in different conditions</w:t>
      </w:r>
    </w:p>
    <w:p w14:paraId="4D4E18E4" w14:textId="0F561177" w:rsidR="00BE6836" w:rsidRPr="00B01E32" w:rsidRDefault="00664431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Banco Alimentar </w:t>
      </w:r>
      <w:r w:rsidR="00E3669D" w:rsidRPr="00B01E32">
        <w:rPr>
          <w:lang w:val="en-GB"/>
        </w:rPr>
        <w:t>doesn’t</w:t>
      </w:r>
      <w:r w:rsidR="00BE6836" w:rsidRPr="00B01E32">
        <w:rPr>
          <w:lang w:val="en-GB"/>
        </w:rPr>
        <w:t xml:space="preserve"> give food directly to people. </w:t>
      </w:r>
      <w:r w:rsidR="00C74D7E" w:rsidRPr="00B01E32">
        <w:rPr>
          <w:lang w:val="en-GB"/>
        </w:rPr>
        <w:t xml:space="preserve">They </w:t>
      </w:r>
      <w:r w:rsidR="00F87828" w:rsidRPr="00B01E32">
        <w:rPr>
          <w:lang w:val="en-GB"/>
        </w:rPr>
        <w:t xml:space="preserve">give the food to different NGO which shared </w:t>
      </w:r>
      <w:r w:rsidR="00C74D7E" w:rsidRPr="00B01E32">
        <w:rPr>
          <w:lang w:val="en-GB"/>
        </w:rPr>
        <w:t>it</w:t>
      </w:r>
      <w:r w:rsidR="00F87828" w:rsidRPr="00B01E32">
        <w:rPr>
          <w:lang w:val="en-GB"/>
        </w:rPr>
        <w:t xml:space="preserve"> t</w:t>
      </w:r>
      <w:r w:rsidR="00C74D7E" w:rsidRPr="00B01E32">
        <w:rPr>
          <w:lang w:val="en-GB"/>
        </w:rPr>
        <w:t>o</w:t>
      </w:r>
      <w:r w:rsidR="00F87828" w:rsidRPr="00B01E32">
        <w:rPr>
          <w:lang w:val="en-GB"/>
        </w:rPr>
        <w:t xml:space="preserve"> people</w:t>
      </w:r>
      <w:r w:rsidR="00C74D7E" w:rsidRPr="00B01E32">
        <w:rPr>
          <w:lang w:val="en-GB"/>
        </w:rPr>
        <w:t xml:space="preserve"> in need</w:t>
      </w:r>
      <w:r w:rsidR="00F87828" w:rsidRPr="00B01E32">
        <w:rPr>
          <w:lang w:val="en-GB"/>
        </w:rPr>
        <w:t>.</w:t>
      </w:r>
      <w:r w:rsidR="001A491E" w:rsidRPr="00B01E32">
        <w:rPr>
          <w:lang w:val="en-GB"/>
        </w:rPr>
        <w:t xml:space="preserve"> </w:t>
      </w:r>
      <w:r w:rsidR="001B06C7" w:rsidRPr="00B01E32">
        <w:rPr>
          <w:lang w:val="en-GB"/>
        </w:rPr>
        <w:t>These</w:t>
      </w:r>
      <w:r w:rsidR="00E3669D" w:rsidRPr="00B01E32">
        <w:rPr>
          <w:lang w:val="en-GB"/>
        </w:rPr>
        <w:t xml:space="preserve">s </w:t>
      </w:r>
      <w:r w:rsidR="001B06C7" w:rsidRPr="00B01E32">
        <w:rPr>
          <w:lang w:val="en-GB"/>
        </w:rPr>
        <w:t xml:space="preserve">NGO can </w:t>
      </w:r>
      <w:r w:rsidR="00E3669D" w:rsidRPr="00B01E32">
        <w:rPr>
          <w:lang w:val="en-GB"/>
        </w:rPr>
        <w:t>directly give</w:t>
      </w:r>
      <w:r w:rsidR="00F769CA" w:rsidRPr="00B01E32">
        <w:rPr>
          <w:lang w:val="en-GB"/>
        </w:rPr>
        <w:t xml:space="preserve"> the food or prepare some meal.</w:t>
      </w:r>
      <w:r w:rsidR="00E77177" w:rsidRPr="00B01E32">
        <w:rPr>
          <w:lang w:val="en-GB"/>
        </w:rPr>
        <w:t xml:space="preserve"> To give some key</w:t>
      </w:r>
      <w:r w:rsidR="004D3110" w:rsidRPr="00B01E32">
        <w:rPr>
          <w:lang w:val="en-GB"/>
        </w:rPr>
        <w:t xml:space="preserve"> figures, the </w:t>
      </w:r>
      <w:r w:rsidR="00C74D7E" w:rsidRPr="00B01E32">
        <w:rPr>
          <w:lang w:val="en-GB"/>
        </w:rPr>
        <w:t xml:space="preserve">banco Alimentar </w:t>
      </w:r>
      <w:r w:rsidR="004D3110" w:rsidRPr="00B01E32">
        <w:rPr>
          <w:lang w:val="en-GB"/>
        </w:rPr>
        <w:t>is link</w:t>
      </w:r>
      <w:r w:rsidR="00C74D7E" w:rsidRPr="00B01E32">
        <w:rPr>
          <w:lang w:val="en-GB"/>
        </w:rPr>
        <w:t>ed</w:t>
      </w:r>
      <w:r w:rsidR="004D3110" w:rsidRPr="00B01E32">
        <w:rPr>
          <w:lang w:val="en-GB"/>
        </w:rPr>
        <w:t xml:space="preserve"> with 375 </w:t>
      </w:r>
      <w:r w:rsidR="00C74D7E" w:rsidRPr="00B01E32">
        <w:rPr>
          <w:lang w:val="en-GB"/>
        </w:rPr>
        <w:t>institutions</w:t>
      </w:r>
      <w:r w:rsidR="004D3110" w:rsidRPr="00B01E32">
        <w:rPr>
          <w:lang w:val="en-GB"/>
        </w:rPr>
        <w:t xml:space="preserve"> in Lisbon and </w:t>
      </w:r>
      <w:r w:rsidR="00E35D40" w:rsidRPr="00B01E32">
        <w:rPr>
          <w:lang w:val="en-GB"/>
        </w:rPr>
        <w:t>its suburbs and every day, 75 of them</w:t>
      </w:r>
      <w:r w:rsidR="00E3669D" w:rsidRPr="00B01E32">
        <w:rPr>
          <w:lang w:val="en-GB"/>
        </w:rPr>
        <w:t xml:space="preserve"> </w:t>
      </w:r>
      <w:r w:rsidR="00E35D40" w:rsidRPr="00B01E32">
        <w:rPr>
          <w:lang w:val="en-GB"/>
        </w:rPr>
        <w:t>come take food in the Banco Alimentar.</w:t>
      </w:r>
    </w:p>
    <w:p w14:paraId="3E52C6CA" w14:textId="79254EF3" w:rsidR="00E35D40" w:rsidRPr="00B01E32" w:rsidRDefault="00133BC3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This operating mode </w:t>
      </w:r>
      <w:r w:rsidR="0063692D" w:rsidRPr="00B01E32">
        <w:rPr>
          <w:lang w:val="en-GB"/>
        </w:rPr>
        <w:t>allows to retrieve more food and then share it with more people.</w:t>
      </w:r>
      <w:r w:rsidR="00281E0F" w:rsidRPr="00B01E32">
        <w:rPr>
          <w:lang w:val="en-GB"/>
        </w:rPr>
        <w:t xml:space="preserve"> In 2019, </w:t>
      </w:r>
      <w:r w:rsidR="00F5254B" w:rsidRPr="00B01E32">
        <w:rPr>
          <w:lang w:val="en-GB"/>
        </w:rPr>
        <w:t>the Banco Alimentar supported 66 thousand</w:t>
      </w:r>
      <w:r w:rsidR="00B86443" w:rsidRPr="00B01E32">
        <w:rPr>
          <w:lang w:val="en-GB"/>
        </w:rPr>
        <w:t xml:space="preserve"> of people giving more than 12 </w:t>
      </w:r>
      <w:r w:rsidR="00C74D7E" w:rsidRPr="00B01E32">
        <w:rPr>
          <w:lang w:val="en-GB"/>
        </w:rPr>
        <w:t>million</w:t>
      </w:r>
      <w:r w:rsidR="00B86443" w:rsidRPr="00B01E32">
        <w:rPr>
          <w:lang w:val="en-GB"/>
        </w:rPr>
        <w:t xml:space="preserve"> of meals.</w:t>
      </w:r>
      <w:r w:rsidR="004B4CCC" w:rsidRPr="00B01E32">
        <w:rPr>
          <w:lang w:val="en-GB"/>
        </w:rPr>
        <w:t xml:space="preserve"> </w:t>
      </w:r>
      <w:r w:rsidR="00E3669D" w:rsidRPr="00B01E32">
        <w:rPr>
          <w:lang w:val="en-GB"/>
        </w:rPr>
        <w:t>One may be</w:t>
      </w:r>
      <w:ins w:id="5" w:author="ADMIN" w:date="2021-11-10T10:25:00Z">
        <w:r w:rsidR="00886F2B" w:rsidRPr="00B01E32">
          <w:rPr>
            <w:lang w:val="en-GB"/>
          </w:rPr>
          <w:t xml:space="preserve"> </w:t>
        </w:r>
      </w:ins>
      <w:r w:rsidR="00E3669D" w:rsidRPr="00B01E32">
        <w:rPr>
          <w:lang w:val="en-GB"/>
        </w:rPr>
        <w:t>reminded</w:t>
      </w:r>
      <w:r w:rsidR="00C3161F" w:rsidRPr="00B01E32">
        <w:rPr>
          <w:lang w:val="en-GB"/>
        </w:rPr>
        <w:t xml:space="preserve"> that there </w:t>
      </w:r>
      <w:r w:rsidR="00B03B0A" w:rsidRPr="00B01E32">
        <w:rPr>
          <w:lang w:val="en-GB"/>
        </w:rPr>
        <w:t xml:space="preserve">around three </w:t>
      </w:r>
      <w:r w:rsidR="006E1524" w:rsidRPr="00B01E32">
        <w:rPr>
          <w:lang w:val="en-GB"/>
        </w:rPr>
        <w:t>millions</w:t>
      </w:r>
      <w:r w:rsidR="00B03B0A" w:rsidRPr="00B01E32">
        <w:rPr>
          <w:lang w:val="en-GB"/>
        </w:rPr>
        <w:t xml:space="preserve"> of people living in Lisbon and its area</w:t>
      </w:r>
      <w:r w:rsidR="00E72D3C" w:rsidRPr="00B01E32">
        <w:rPr>
          <w:lang w:val="en-GB"/>
        </w:rPr>
        <w:t xml:space="preserve">. </w:t>
      </w:r>
      <w:r w:rsidR="00E3669D" w:rsidRPr="00B01E32">
        <w:rPr>
          <w:lang w:val="en-GB"/>
        </w:rPr>
        <w:t xml:space="preserve">One </w:t>
      </w:r>
      <w:r w:rsidR="009B7775" w:rsidRPr="00B01E32">
        <w:rPr>
          <w:lang w:val="en-GB"/>
        </w:rPr>
        <w:t>can observe that there are still a lot of</w:t>
      </w:r>
      <w:r w:rsidR="00E3669D" w:rsidRPr="00B01E32">
        <w:rPr>
          <w:lang w:val="en-GB"/>
        </w:rPr>
        <w:t xml:space="preserve"> </w:t>
      </w:r>
      <w:r w:rsidR="009B7775" w:rsidRPr="00B01E32">
        <w:rPr>
          <w:lang w:val="en-GB"/>
        </w:rPr>
        <w:t>people helped by the food bank in Lisbon.</w:t>
      </w:r>
    </w:p>
    <w:p w14:paraId="0C4CF5A9" w14:textId="0E952361" w:rsidR="00B86443" w:rsidRPr="00B01E32" w:rsidRDefault="00B86443" w:rsidP="0037223C">
      <w:pPr>
        <w:jc w:val="both"/>
        <w:rPr>
          <w:lang w:val="en-GB"/>
        </w:rPr>
      </w:pPr>
      <w:r w:rsidRPr="00B01E32">
        <w:rPr>
          <w:lang w:val="en-GB"/>
        </w:rPr>
        <w:t>All of this</w:t>
      </w:r>
      <w:r w:rsidR="00D03695" w:rsidRPr="00B01E32">
        <w:rPr>
          <w:lang w:val="en-GB"/>
        </w:rPr>
        <w:t xml:space="preserve"> require a lot of </w:t>
      </w:r>
      <w:r w:rsidR="00B01E32" w:rsidRPr="00B01E32">
        <w:rPr>
          <w:lang w:val="en-GB"/>
        </w:rPr>
        <w:t>labour</w:t>
      </w:r>
      <w:r w:rsidR="00FC3AD7" w:rsidRPr="00B01E32">
        <w:rPr>
          <w:lang w:val="en-GB"/>
        </w:rPr>
        <w:t xml:space="preserve">. But the food bank works quite only </w:t>
      </w:r>
      <w:r w:rsidR="00B40AB2" w:rsidRPr="00B01E32">
        <w:rPr>
          <w:lang w:val="en-GB"/>
        </w:rPr>
        <w:t>thank</w:t>
      </w:r>
      <w:r w:rsidR="00856551">
        <w:rPr>
          <w:lang w:val="en-GB"/>
        </w:rPr>
        <w:t>s</w:t>
      </w:r>
      <w:r w:rsidR="00B40AB2" w:rsidRPr="00B01E32">
        <w:rPr>
          <w:lang w:val="en-GB"/>
        </w:rPr>
        <w:t xml:space="preserve"> to volunteers.</w:t>
      </w:r>
      <w:r w:rsidR="00FB494F" w:rsidRPr="00B01E32">
        <w:rPr>
          <w:lang w:val="en-GB"/>
        </w:rPr>
        <w:t xml:space="preserve"> Only few people are </w:t>
      </w:r>
      <w:r w:rsidR="00B01E32" w:rsidRPr="00B01E32">
        <w:rPr>
          <w:lang w:val="en-GB"/>
        </w:rPr>
        <w:t xml:space="preserve">paid </w:t>
      </w:r>
      <w:r w:rsidR="00FB24E5" w:rsidRPr="00B01E32">
        <w:rPr>
          <w:lang w:val="en-GB"/>
        </w:rPr>
        <w:t>to work there every day.</w:t>
      </w:r>
    </w:p>
    <w:p w14:paraId="05E313AB" w14:textId="79F3CEF8" w:rsidR="00762652" w:rsidRDefault="00B01E32" w:rsidP="0037223C">
      <w:pPr>
        <w:jc w:val="both"/>
        <w:rPr>
          <w:lang w:val="en-GB"/>
        </w:rPr>
      </w:pPr>
      <w:r w:rsidRPr="00B01E32">
        <w:rPr>
          <w:lang w:val="en-GB"/>
        </w:rPr>
        <w:lastRenderedPageBreak/>
        <w:t>So,</w:t>
      </w:r>
      <w:r w:rsidR="00FB24E5" w:rsidRPr="00B01E32">
        <w:rPr>
          <w:lang w:val="en-GB"/>
        </w:rPr>
        <w:t xml:space="preserve"> the Banco Alimentar </w:t>
      </w:r>
      <w:r w:rsidR="00617A1A" w:rsidRPr="00B01E32">
        <w:rPr>
          <w:lang w:val="en-GB"/>
        </w:rPr>
        <w:t>live</w:t>
      </w:r>
      <w:r w:rsidRPr="00B01E32">
        <w:rPr>
          <w:lang w:val="en-GB"/>
        </w:rPr>
        <w:t>s</w:t>
      </w:r>
      <w:r w:rsidR="00617A1A" w:rsidRPr="00B01E32">
        <w:rPr>
          <w:lang w:val="en-GB"/>
        </w:rPr>
        <w:t xml:space="preserve"> thank to volunteers and donations. </w:t>
      </w:r>
      <w:r w:rsidRPr="00B01E32">
        <w:rPr>
          <w:lang w:val="en-GB"/>
        </w:rPr>
        <w:t>It does</w:t>
      </w:r>
      <w:r w:rsidR="00617A1A" w:rsidRPr="00B01E32">
        <w:rPr>
          <w:lang w:val="en-GB"/>
        </w:rPr>
        <w:t xml:space="preserve"> great collect twice a </w:t>
      </w:r>
      <w:r w:rsidR="00C70F45" w:rsidRPr="00B01E32">
        <w:rPr>
          <w:lang w:val="en-GB"/>
        </w:rPr>
        <w:t xml:space="preserve">year to </w:t>
      </w:r>
      <w:r w:rsidRPr="00B01E32">
        <w:rPr>
          <w:lang w:val="en-GB"/>
        </w:rPr>
        <w:t xml:space="preserve">raise </w:t>
      </w:r>
      <w:r w:rsidR="00C70F45" w:rsidRPr="00B01E32">
        <w:rPr>
          <w:lang w:val="en-GB"/>
        </w:rPr>
        <w:t xml:space="preserve">money and </w:t>
      </w:r>
      <w:r w:rsidRPr="00B01E32">
        <w:rPr>
          <w:lang w:val="en-GB"/>
        </w:rPr>
        <w:t xml:space="preserve">collect some </w:t>
      </w:r>
      <w:r w:rsidR="00C70F45" w:rsidRPr="00B01E32">
        <w:rPr>
          <w:lang w:val="en-GB"/>
        </w:rPr>
        <w:t xml:space="preserve">food. </w:t>
      </w:r>
      <w:r w:rsidRPr="00B01E32">
        <w:rPr>
          <w:lang w:val="en-GB"/>
        </w:rPr>
        <w:t>Also,</w:t>
      </w:r>
      <w:r w:rsidR="00C70F45" w:rsidRPr="00B01E32">
        <w:rPr>
          <w:lang w:val="en-GB"/>
        </w:rPr>
        <w:t xml:space="preserve"> it </w:t>
      </w:r>
      <w:r w:rsidRPr="00B01E32">
        <w:rPr>
          <w:lang w:val="en-GB"/>
        </w:rPr>
        <w:t xml:space="preserve">launches </w:t>
      </w:r>
      <w:r w:rsidR="00295528" w:rsidRPr="00B01E32">
        <w:rPr>
          <w:lang w:val="en-GB"/>
        </w:rPr>
        <w:t xml:space="preserve">campaigns to </w:t>
      </w:r>
      <w:r w:rsidR="004F700F" w:rsidRPr="00B01E32">
        <w:rPr>
          <w:lang w:val="en-GB"/>
        </w:rPr>
        <w:t xml:space="preserve">sensitize </w:t>
      </w:r>
      <w:r w:rsidRPr="00B01E32">
        <w:rPr>
          <w:lang w:val="en-GB"/>
        </w:rPr>
        <w:t>students</w:t>
      </w:r>
      <w:r w:rsidR="004F700F" w:rsidRPr="00B01E32">
        <w:rPr>
          <w:lang w:val="en-GB"/>
        </w:rPr>
        <w:t>.</w:t>
      </w:r>
      <w:r w:rsidR="00E742BD" w:rsidRPr="00B01E32">
        <w:rPr>
          <w:lang w:val="en-GB"/>
        </w:rPr>
        <w:t xml:space="preserve"> I could </w:t>
      </w:r>
      <w:r w:rsidR="00FA52FC" w:rsidRPr="00B01E32">
        <w:rPr>
          <w:lang w:val="en-GB"/>
        </w:rPr>
        <w:t xml:space="preserve">work with people from different </w:t>
      </w:r>
      <w:r w:rsidR="00C033C8" w:rsidRPr="00B01E32">
        <w:rPr>
          <w:lang w:val="en-GB"/>
        </w:rPr>
        <w:t xml:space="preserve">social </w:t>
      </w:r>
      <w:r w:rsidRPr="00B01E32">
        <w:rPr>
          <w:lang w:val="en-GB"/>
        </w:rPr>
        <w:t>background</w:t>
      </w:r>
      <w:r w:rsidR="006E1524">
        <w:rPr>
          <w:lang w:val="en-GB"/>
        </w:rPr>
        <w:t>s:</w:t>
      </w:r>
      <w:r w:rsidR="00224EAD" w:rsidRPr="00B01E32">
        <w:rPr>
          <w:lang w:val="en-GB"/>
        </w:rPr>
        <w:t xml:space="preserve"> </w:t>
      </w:r>
      <w:r w:rsidRPr="00B01E32">
        <w:rPr>
          <w:lang w:val="en-GB"/>
        </w:rPr>
        <w:t>teenagers</w:t>
      </w:r>
      <w:r w:rsidR="00224EAD" w:rsidRPr="00B01E32">
        <w:rPr>
          <w:lang w:val="en-GB"/>
        </w:rPr>
        <w:t xml:space="preserve">, students, </w:t>
      </w:r>
      <w:r w:rsidR="00D20247" w:rsidRPr="00B01E32">
        <w:rPr>
          <w:lang w:val="en-GB"/>
        </w:rPr>
        <w:t>u</w:t>
      </w:r>
      <w:r w:rsidR="00224EAD" w:rsidRPr="00B01E32">
        <w:rPr>
          <w:lang w:val="en-GB"/>
        </w:rPr>
        <w:t>nemploye</w:t>
      </w:r>
      <w:r w:rsidR="00FF6188" w:rsidRPr="00B01E32">
        <w:rPr>
          <w:lang w:val="en-GB"/>
        </w:rPr>
        <w:t xml:space="preserve">d </w:t>
      </w:r>
      <w:r w:rsidR="007671A4" w:rsidRPr="00B01E32">
        <w:rPr>
          <w:lang w:val="en-GB"/>
        </w:rPr>
        <w:t>people</w:t>
      </w:r>
      <w:r w:rsidR="00224EAD" w:rsidRPr="00B01E32">
        <w:rPr>
          <w:lang w:val="en-GB"/>
        </w:rPr>
        <w:t xml:space="preserve"> </w:t>
      </w:r>
      <w:r w:rsidRPr="00B01E32">
        <w:rPr>
          <w:lang w:val="en-GB"/>
        </w:rPr>
        <w:t xml:space="preserve">and </w:t>
      </w:r>
      <w:r w:rsidR="00224EAD" w:rsidRPr="00B01E32">
        <w:rPr>
          <w:lang w:val="en-GB"/>
        </w:rPr>
        <w:t xml:space="preserve">even </w:t>
      </w:r>
      <w:r w:rsidR="00B54DB5" w:rsidRPr="00B01E32">
        <w:rPr>
          <w:lang w:val="en-GB"/>
        </w:rPr>
        <w:t>ret</w:t>
      </w:r>
      <w:r w:rsidR="00D20247" w:rsidRPr="00B01E32">
        <w:rPr>
          <w:lang w:val="en-GB"/>
        </w:rPr>
        <w:t>i</w:t>
      </w:r>
      <w:r w:rsidR="00B54DB5" w:rsidRPr="00B01E32">
        <w:rPr>
          <w:lang w:val="en-GB"/>
        </w:rPr>
        <w:t>rees.</w:t>
      </w:r>
    </w:p>
    <w:p w14:paraId="271F9194" w14:textId="77777777" w:rsidR="00BB27D9" w:rsidRPr="00B01E32" w:rsidRDefault="00BB27D9" w:rsidP="0037223C">
      <w:pPr>
        <w:jc w:val="both"/>
        <w:rPr>
          <w:lang w:val="en-GB"/>
        </w:rPr>
      </w:pPr>
    </w:p>
    <w:p w14:paraId="73763EF1" w14:textId="5649BB27" w:rsidR="00762652" w:rsidRPr="00B01E32" w:rsidRDefault="00BE1131" w:rsidP="0037223C">
      <w:pPr>
        <w:jc w:val="both"/>
        <w:rPr>
          <w:lang w:val="en-GB"/>
        </w:rPr>
      </w:pPr>
      <w:r w:rsidRPr="00B01E32">
        <w:rPr>
          <w:noProof/>
          <w:lang w:val="en-GB"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1E24971" wp14:editId="41F3D826">
                <wp:simplePos x="0" y="0"/>
                <wp:positionH relativeFrom="margin">
                  <wp:posOffset>1830215</wp:posOffset>
                </wp:positionH>
                <wp:positionV relativeFrom="paragraph">
                  <wp:posOffset>116149</wp:posOffset>
                </wp:positionV>
                <wp:extent cx="1891665" cy="468630"/>
                <wp:effectExtent l="0" t="0" r="13335" b="2667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468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FB962" w14:textId="2C893B6F" w:rsidR="00762652" w:rsidRPr="00D92373" w:rsidRDefault="00762652" w:rsidP="00762652">
                            <w:pPr>
                              <w:rPr>
                                <w:lang w:val="en-US"/>
                              </w:rPr>
                            </w:pPr>
                            <w:r w:rsidRPr="00D92373">
                              <w:rPr>
                                <w:lang w:val="en-US"/>
                              </w:rPr>
                              <w:t xml:space="preserve">60 tonnes </w:t>
                            </w:r>
                            <w:r w:rsidR="00896EEA" w:rsidRPr="00D92373">
                              <w:rPr>
                                <w:lang w:val="en-US"/>
                              </w:rPr>
                              <w:t xml:space="preserve">of food in </w:t>
                            </w:r>
                            <w:r w:rsidR="006E1524" w:rsidRPr="00D92373">
                              <w:rPr>
                                <w:lang w:val="en-US"/>
                              </w:rPr>
                              <w:t>movement</w:t>
                            </w:r>
                            <w:r w:rsidR="00896EEA" w:rsidRPr="00D92373">
                              <w:rPr>
                                <w:lang w:val="en-US"/>
                              </w:rPr>
                              <w:t xml:space="preserve"> every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4971" id="Zone de texte 2" o:spid="_x0000_s1057" type="#_x0000_t202" style="position:absolute;left:0;text-align:left;margin-left:144.1pt;margin-top:9.15pt;width:148.95pt;height:36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" fillcolor="white [3201]" strokecolor="#4472c4 [3204]" strokeweight="1pt">
                <v:textbox>
                  <w:txbxContent>
                    <w:p w14:paraId="755FB962" w14:textId="2C893B6F" w:rsidR="00762652" w:rsidRPr="00D92373" w:rsidRDefault="00762652" w:rsidP="00762652">
                      <w:pPr>
                        <w:rPr>
                          <w:lang w:val="en-US"/>
                        </w:rPr>
                      </w:pPr>
                      <w:r w:rsidRPr="00D92373">
                        <w:rPr>
                          <w:lang w:val="en-US"/>
                        </w:rPr>
                        <w:t xml:space="preserve">60 tonnes </w:t>
                      </w:r>
                      <w:r w:rsidR="00896EEA" w:rsidRPr="00D92373">
                        <w:rPr>
                          <w:lang w:val="en-US"/>
                        </w:rPr>
                        <w:t xml:space="preserve">of food in </w:t>
                      </w:r>
                      <w:r w:rsidR="006E1524" w:rsidRPr="00D92373">
                        <w:rPr>
                          <w:lang w:val="en-US"/>
                        </w:rPr>
                        <w:t>movement</w:t>
                      </w:r>
                      <w:r w:rsidR="00896EEA" w:rsidRPr="00D92373">
                        <w:rPr>
                          <w:lang w:val="en-US"/>
                        </w:rPr>
                        <w:t xml:space="preserve"> every 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652" w:rsidRPr="00B01E32">
        <w:rPr>
          <w:noProof/>
          <w:lang w:val="en-GB" w:eastAsia="fr-FR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EB86E14" wp14:editId="657C715A">
                <wp:simplePos x="0" y="0"/>
                <wp:positionH relativeFrom="margin">
                  <wp:posOffset>4277140</wp:posOffset>
                </wp:positionH>
                <wp:positionV relativeFrom="paragraph">
                  <wp:posOffset>84979</wp:posOffset>
                </wp:positionV>
                <wp:extent cx="1351280" cy="476885"/>
                <wp:effectExtent l="0" t="0" r="20320" b="18415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D68F" w14:textId="16A1ACCE" w:rsidR="00762652" w:rsidRDefault="00762652" w:rsidP="00762652">
                            <w:r>
                              <w:t xml:space="preserve">12 millions </w:t>
                            </w:r>
                            <w:r w:rsidR="008D68BE">
                              <w:t>of meals</w:t>
                            </w:r>
                            <w:r>
                              <w:t xml:space="preserve"> </w:t>
                            </w:r>
                            <w:r w:rsidR="008D68BE">
                              <w:t>in</w:t>
                            </w:r>
                            <w: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6E14" id="_x0000_s1058" type="#_x0000_t202" style="position:absolute;left:0;text-align:left;margin-left:336.8pt;margin-top:6.7pt;width:106.4pt;height:37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" fillcolor="white [3201]" strokecolor="#4472c4 [3204]" strokeweight="1pt">
                <v:textbox>
                  <w:txbxContent>
                    <w:p w14:paraId="3982D68F" w14:textId="16A1ACCE" w:rsidR="00762652" w:rsidRDefault="00762652" w:rsidP="00762652">
                      <w:r>
                        <w:t xml:space="preserve">12 millions </w:t>
                      </w:r>
                      <w:r w:rsidR="008D68BE">
                        <w:t>of meals</w:t>
                      </w:r>
                      <w:r>
                        <w:t xml:space="preserve"> </w:t>
                      </w:r>
                      <w:r w:rsidR="008D68BE">
                        <w:t>in</w:t>
                      </w:r>
                      <w:r>
                        <w:t xml:space="preserve">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652" w:rsidRPr="00B01E32">
        <w:rPr>
          <w:noProof/>
          <w:lang w:val="en-GB"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0A5E7FF" wp14:editId="77C1E286">
                <wp:simplePos x="0" y="0"/>
                <wp:positionH relativeFrom="margin">
                  <wp:align>left</wp:align>
                </wp:positionH>
                <wp:positionV relativeFrom="paragraph">
                  <wp:posOffset>117585</wp:posOffset>
                </wp:positionV>
                <wp:extent cx="1160780" cy="476885"/>
                <wp:effectExtent l="0" t="0" r="2032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1" cy="47707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2D73" w14:textId="000B0D6E" w:rsidR="00762652" w:rsidRDefault="00762652" w:rsidP="00762652">
                            <w:r>
                              <w:t xml:space="preserve">375 institutions </w:t>
                            </w:r>
                            <w:r w:rsidR="00896EEA">
                              <w:t>in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E7FF" id="_x0000_s1059" type="#_x0000_t202" style="position:absolute;left:0;text-align:left;margin-left:0;margin-top:9.25pt;width:91.4pt;height:37.55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" fillcolor="white [3201]" strokecolor="#4472c4 [3204]" strokeweight="1pt">
                <v:textbox>
                  <w:txbxContent>
                    <w:p w14:paraId="67652D73" w14:textId="000B0D6E" w:rsidR="00762652" w:rsidRDefault="00762652" w:rsidP="00762652">
                      <w:r>
                        <w:t xml:space="preserve">375 institutions </w:t>
                      </w:r>
                      <w:r w:rsidR="00896EEA">
                        <w:t>in link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5989C1" w14:textId="1123C0C3" w:rsidR="00762652" w:rsidRPr="00B01E32" w:rsidRDefault="00762652" w:rsidP="0037223C">
      <w:pPr>
        <w:jc w:val="both"/>
        <w:rPr>
          <w:lang w:val="en-GB"/>
        </w:rPr>
      </w:pPr>
    </w:p>
    <w:p w14:paraId="780681A8" w14:textId="3ABDDB78" w:rsidR="00762652" w:rsidRPr="00B01E32" w:rsidRDefault="00BE1131" w:rsidP="0037223C">
      <w:pPr>
        <w:jc w:val="both"/>
        <w:rPr>
          <w:lang w:val="en-GB"/>
        </w:rPr>
      </w:pPr>
      <w:r w:rsidRPr="00B01E32">
        <w:rPr>
          <w:noProof/>
          <w:lang w:val="en-GB"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87F9752" wp14:editId="377B0A53">
                <wp:simplePos x="0" y="0"/>
                <wp:positionH relativeFrom="margin">
                  <wp:posOffset>4761520</wp:posOffset>
                </wp:positionH>
                <wp:positionV relativeFrom="paragraph">
                  <wp:posOffset>310330</wp:posOffset>
                </wp:positionV>
                <wp:extent cx="548640" cy="520505"/>
                <wp:effectExtent l="0" t="0" r="22860" b="1333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4F263" id="Ellipse 38" o:spid="_x0000_s1026" style="position:absolute;margin-left:374.9pt;margin-top:24.45pt;width:43.2pt;height:41pt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E1524" w:rsidRPr="00B01E32">
        <w:rPr>
          <w:noProof/>
          <w:lang w:val="en-GB" w:eastAsia="fr-FR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92A1E8" wp14:editId="0FA5D76F">
                <wp:simplePos x="0" y="0"/>
                <wp:positionH relativeFrom="column">
                  <wp:posOffset>3697114</wp:posOffset>
                </wp:positionH>
                <wp:positionV relativeFrom="paragraph">
                  <wp:posOffset>323175</wp:posOffset>
                </wp:positionV>
                <wp:extent cx="548640" cy="520065"/>
                <wp:effectExtent l="0" t="0" r="22860" b="1333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64570" id="Ellipse 37" o:spid="_x0000_s1026" style="position:absolute;margin-left:291.1pt;margin-top:25.45pt;width:43.2pt;height:40.9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6E1524" w:rsidRPr="00B01E32">
        <w:rPr>
          <w:noProof/>
          <w:lang w:val="en-GB" w:eastAsia="fr-FR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1B62211" wp14:editId="31FFBD00">
                <wp:simplePos x="0" y="0"/>
                <wp:positionH relativeFrom="margin">
                  <wp:posOffset>2498725</wp:posOffset>
                </wp:positionH>
                <wp:positionV relativeFrom="paragraph">
                  <wp:posOffset>319333</wp:posOffset>
                </wp:positionV>
                <wp:extent cx="548640" cy="520065"/>
                <wp:effectExtent l="0" t="0" r="22860" b="1333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61887" id="Ellipse 36" o:spid="_x0000_s1026" style="position:absolute;margin-left:196.75pt;margin-top:25.15pt;width:43.2pt;height:40.95pt;z-index:25159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E1524" w:rsidRPr="00B01E32">
        <w:rPr>
          <w:noProof/>
          <w:lang w:val="en-GB" w:eastAsia="fr-FR"/>
        </w:rPr>
        <w:drawing>
          <wp:anchor distT="0" distB="0" distL="114300" distR="114300" simplePos="0" relativeHeight="251757568" behindDoc="0" locked="0" layoutInCell="1" allowOverlap="1" wp14:anchorId="641C1F8E" wp14:editId="5513ACEA">
            <wp:simplePos x="0" y="0"/>
            <wp:positionH relativeFrom="column">
              <wp:posOffset>1516798</wp:posOffset>
            </wp:positionH>
            <wp:positionV relativeFrom="paragraph">
              <wp:posOffset>363911</wp:posOffset>
            </wp:positionV>
            <wp:extent cx="425450" cy="425450"/>
            <wp:effectExtent l="0" t="0" r="0" b="0"/>
            <wp:wrapSquare wrapText="bothSides"/>
            <wp:docPr id="46" name="Graphique 46" descr="Porte-bloc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que 46" descr="Porte-bloc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524" w:rsidRPr="00B01E32">
        <w:rPr>
          <w:noProof/>
          <w:lang w:val="en-GB" w:eastAsia="fr-FR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99C59C0" wp14:editId="7F1EF29E">
                <wp:simplePos x="0" y="0"/>
                <wp:positionH relativeFrom="column">
                  <wp:posOffset>1466465</wp:posOffset>
                </wp:positionH>
                <wp:positionV relativeFrom="paragraph">
                  <wp:posOffset>321600</wp:posOffset>
                </wp:positionV>
                <wp:extent cx="548640" cy="520505"/>
                <wp:effectExtent l="0" t="0" r="22860" b="133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869C3" id="Ellipse 35" o:spid="_x0000_s1026" style="position:absolute;margin-left:115.45pt;margin-top:25.3pt;width:43.2pt;height:41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6E1524" w:rsidRPr="00B01E32">
        <w:rPr>
          <w:noProof/>
          <w:lang w:val="en-GB" w:eastAsia="fr-FR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99B3590" wp14:editId="09E36CC6">
                <wp:simplePos x="0" y="0"/>
                <wp:positionH relativeFrom="column">
                  <wp:posOffset>340376</wp:posOffset>
                </wp:positionH>
                <wp:positionV relativeFrom="paragraph">
                  <wp:posOffset>309317</wp:posOffset>
                </wp:positionV>
                <wp:extent cx="548640" cy="520065"/>
                <wp:effectExtent l="0" t="0" r="22860" b="1333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43315" id="Ellipse 34" o:spid="_x0000_s1026" style="position:absolute;margin-left:26.8pt;margin-top:24.35pt;width:43.2pt;height:40.9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CA9145A" w14:textId="1CEAFC3A" w:rsidR="00762652" w:rsidRPr="00B01E32" w:rsidRDefault="00BB27D9" w:rsidP="0037223C">
      <w:pPr>
        <w:tabs>
          <w:tab w:val="left" w:pos="507"/>
        </w:tabs>
        <w:jc w:val="both"/>
        <w:rPr>
          <w:lang w:val="en-GB"/>
        </w:rPr>
      </w:pPr>
      <w:r w:rsidRPr="00B01E32">
        <w:rPr>
          <w:noProof/>
          <w:lang w:val="en-GB" w:eastAsia="fr-FR"/>
        </w:rPr>
        <w:drawing>
          <wp:anchor distT="0" distB="0" distL="114300" distR="114300" simplePos="0" relativeHeight="251699200" behindDoc="0" locked="0" layoutInCell="1" allowOverlap="1" wp14:anchorId="416AD5F8" wp14:editId="69627CB2">
            <wp:simplePos x="0" y="0"/>
            <wp:positionH relativeFrom="margin">
              <wp:posOffset>2548792</wp:posOffset>
            </wp:positionH>
            <wp:positionV relativeFrom="margin">
              <wp:posOffset>1877060</wp:posOffset>
            </wp:positionV>
            <wp:extent cx="476250" cy="476250"/>
            <wp:effectExtent l="0" t="0" r="0" b="0"/>
            <wp:wrapSquare wrapText="bothSides"/>
            <wp:docPr id="42" name="Graphique 42" descr="Livrais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que 42" descr="Livraison contou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E32">
        <w:rPr>
          <w:noProof/>
          <w:lang w:val="en-GB" w:eastAsia="fr-FR"/>
        </w:rPr>
        <w:drawing>
          <wp:anchor distT="0" distB="0" distL="114300" distR="114300" simplePos="0" relativeHeight="251809792" behindDoc="0" locked="0" layoutInCell="1" allowOverlap="1" wp14:anchorId="19C90273" wp14:editId="4BC6FC69">
            <wp:simplePos x="0" y="0"/>
            <wp:positionH relativeFrom="margin">
              <wp:posOffset>3685687</wp:posOffset>
            </wp:positionH>
            <wp:positionV relativeFrom="margin">
              <wp:posOffset>1844284</wp:posOffset>
            </wp:positionV>
            <wp:extent cx="552450" cy="552450"/>
            <wp:effectExtent l="0" t="0" r="0" b="0"/>
            <wp:wrapSquare wrapText="bothSides"/>
            <wp:docPr id="33" name="Graphique 33" descr="Enfant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que 43" descr="Enfants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E32">
        <w:rPr>
          <w:noProof/>
          <w:lang w:val="en-GB" w:eastAsia="fr-FR"/>
        </w:rPr>
        <w:drawing>
          <wp:anchor distT="0" distB="0" distL="114300" distR="114300" simplePos="0" relativeHeight="251663360" behindDoc="0" locked="0" layoutInCell="1" allowOverlap="1" wp14:anchorId="703B6C4D" wp14:editId="3892DAE6">
            <wp:simplePos x="0" y="0"/>
            <wp:positionH relativeFrom="margin">
              <wp:posOffset>370059</wp:posOffset>
            </wp:positionH>
            <wp:positionV relativeFrom="margin">
              <wp:posOffset>1802814</wp:posOffset>
            </wp:positionV>
            <wp:extent cx="514985" cy="514985"/>
            <wp:effectExtent l="0" t="0" r="0" b="0"/>
            <wp:wrapSquare wrapText="bothSides"/>
            <wp:docPr id="41" name="Graphique 41" descr="Bâtime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Bâtiment contou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7FA" w:rsidRPr="00B01E32">
        <w:rPr>
          <w:noProof/>
          <w:lang w:val="en-GB" w:eastAsia="fr-FR"/>
        </w:rPr>
        <w:drawing>
          <wp:anchor distT="0" distB="0" distL="114300" distR="114300" simplePos="0" relativeHeight="251724800" behindDoc="0" locked="0" layoutInCell="1" allowOverlap="1" wp14:anchorId="0AB5A72E" wp14:editId="62283390">
            <wp:simplePos x="0" y="0"/>
            <wp:positionH relativeFrom="column">
              <wp:posOffset>4868416</wp:posOffset>
            </wp:positionH>
            <wp:positionV relativeFrom="paragraph">
              <wp:posOffset>92453</wp:posOffset>
            </wp:positionV>
            <wp:extent cx="355600" cy="355600"/>
            <wp:effectExtent l="0" t="0" r="6350" b="6350"/>
            <wp:wrapSquare wrapText="bothSides"/>
            <wp:docPr id="45" name="Graphique 45" descr="Fourchette et couteau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que 45" descr="Fourchette et couteau contou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52" w:rsidRPr="00B01E32">
        <w:rPr>
          <w:noProof/>
          <w:lang w:val="en-GB" w:eastAsia="fr-F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AAE8FDC" wp14:editId="1E46B1EB">
                <wp:simplePos x="0" y="0"/>
                <wp:positionH relativeFrom="margin">
                  <wp:align>left</wp:align>
                </wp:positionH>
                <wp:positionV relativeFrom="paragraph">
                  <wp:posOffset>252963</wp:posOffset>
                </wp:positionV>
                <wp:extent cx="5498327" cy="27829"/>
                <wp:effectExtent l="0" t="0" r="26670" b="2984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327" cy="27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B5A6" id="Connecteur droit 48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432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" strokecolor="#8eaadb [1940]" strokeweight="1.5pt">
                <v:stroke joinstyle="miter"/>
                <w10:wrap anchorx="margin"/>
              </v:line>
            </w:pict>
          </mc:Fallback>
        </mc:AlternateContent>
      </w:r>
      <w:r w:rsidR="00762652" w:rsidRPr="00B01E32">
        <w:rPr>
          <w:lang w:val="en-GB"/>
        </w:rPr>
        <w:tab/>
      </w:r>
    </w:p>
    <w:p w14:paraId="6D7E8028" w14:textId="10A04846" w:rsidR="00762652" w:rsidRPr="00B01E32" w:rsidRDefault="00762652" w:rsidP="0037223C">
      <w:pPr>
        <w:jc w:val="both"/>
        <w:rPr>
          <w:lang w:val="en-GB"/>
        </w:rPr>
      </w:pPr>
    </w:p>
    <w:p w14:paraId="290778F7" w14:textId="310A1CDD" w:rsidR="00762652" w:rsidRPr="00B01E32" w:rsidRDefault="00BE1131" w:rsidP="0037223C">
      <w:pPr>
        <w:jc w:val="both"/>
        <w:rPr>
          <w:lang w:val="en-GB"/>
        </w:rPr>
      </w:pPr>
      <w:r w:rsidRPr="00B01E32">
        <w:rPr>
          <w:noProof/>
          <w:lang w:val="en-GB" w:eastAsia="fr-FR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8C14DB1" wp14:editId="2C93F3E4">
                <wp:simplePos x="0" y="0"/>
                <wp:positionH relativeFrom="margin">
                  <wp:posOffset>3363032</wp:posOffset>
                </wp:positionH>
                <wp:positionV relativeFrom="paragraph">
                  <wp:posOffset>222459</wp:posOffset>
                </wp:positionV>
                <wp:extent cx="1351280" cy="476885"/>
                <wp:effectExtent l="0" t="0" r="20320" b="18415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ED4F" w14:textId="415599C9" w:rsidR="00762652" w:rsidRDefault="00762652" w:rsidP="00762652">
                            <w:r>
                              <w:t xml:space="preserve">66 212 </w:t>
                            </w:r>
                            <w:r w:rsidR="008D68BE">
                              <w:t>people helped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4DB1" id="_x0000_s1060" type="#_x0000_t202" style="position:absolute;left:0;text-align:left;margin-left:264.8pt;margin-top:17.5pt;width:106.4pt;height:37.5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" fillcolor="white [3201]" strokecolor="#4472c4 [3204]" strokeweight="1pt">
                <v:textbox>
                  <w:txbxContent>
                    <w:p w14:paraId="6085ED4F" w14:textId="415599C9" w:rsidR="00762652" w:rsidRDefault="00762652" w:rsidP="00762652">
                      <w:r>
                        <w:t xml:space="preserve">66 212 </w:t>
                      </w:r>
                      <w:r w:rsidR="008D68BE">
                        <w:t>people helped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1E32">
        <w:rPr>
          <w:noProof/>
          <w:lang w:val="en-GB"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D26DED2" wp14:editId="2EBA33C8">
                <wp:simplePos x="0" y="0"/>
                <wp:positionH relativeFrom="margin">
                  <wp:posOffset>1006475</wp:posOffset>
                </wp:positionH>
                <wp:positionV relativeFrom="paragraph">
                  <wp:posOffset>214630</wp:posOffset>
                </wp:positionV>
                <wp:extent cx="1351280" cy="476885"/>
                <wp:effectExtent l="0" t="0" r="20320" b="1841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0DB" w14:textId="7A1BABBB" w:rsidR="00762652" w:rsidRDefault="00762652" w:rsidP="00762652">
                            <w:r>
                              <w:t>75 institutions serv</w:t>
                            </w:r>
                            <w:r w:rsidR="00896EEA">
                              <w:t>ed every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DED2" id="_x0000_s1061" type="#_x0000_t202" style="position:absolute;left:0;text-align:left;margin-left:79.25pt;margin-top:16.9pt;width:106.4pt;height:37.5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" fillcolor="white [3201]" strokecolor="#4472c4 [3204]" strokeweight="1pt">
                <v:textbox>
                  <w:txbxContent>
                    <w:p w14:paraId="1C78A0DB" w14:textId="7A1BABBB" w:rsidR="00762652" w:rsidRDefault="00762652" w:rsidP="00762652">
                      <w:r>
                        <w:t>75 institutions serv</w:t>
                      </w:r>
                      <w:r w:rsidR="00896EEA">
                        <w:t>ed every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60F718" w14:textId="77777777" w:rsidR="00972E78" w:rsidRDefault="00972E78" w:rsidP="0037223C">
      <w:pPr>
        <w:pStyle w:val="Titre1"/>
        <w:jc w:val="both"/>
        <w:rPr>
          <w:lang w:val="en-GB"/>
        </w:rPr>
      </w:pPr>
      <w:bookmarkStart w:id="6" w:name="_Toc79157415"/>
    </w:p>
    <w:p w14:paraId="1315BD9A" w14:textId="42FAB305" w:rsidR="00972E78" w:rsidRDefault="00972E78" w:rsidP="00972E78">
      <w:pPr>
        <w:rPr>
          <w:lang w:val="en-GB"/>
        </w:rPr>
      </w:pPr>
    </w:p>
    <w:p w14:paraId="5AE3577A" w14:textId="77777777" w:rsidR="00972E78" w:rsidRPr="00972E78" w:rsidRDefault="00972E78" w:rsidP="00972E78">
      <w:pPr>
        <w:rPr>
          <w:lang w:val="en-GB"/>
        </w:rPr>
      </w:pPr>
    </w:p>
    <w:bookmarkEnd w:id="6"/>
    <w:p w14:paraId="7B415528" w14:textId="6FD92085" w:rsidR="002D3A30" w:rsidRDefault="002D3A30" w:rsidP="0037223C">
      <w:pPr>
        <w:pStyle w:val="Titre1"/>
        <w:jc w:val="both"/>
        <w:rPr>
          <w:lang w:val="en-GB"/>
        </w:rPr>
      </w:pPr>
    </w:p>
    <w:p w14:paraId="2E26942F" w14:textId="7FDC6FD4" w:rsidR="002D3A30" w:rsidRDefault="002D3A30" w:rsidP="0037223C">
      <w:pPr>
        <w:pStyle w:val="Titre1"/>
        <w:jc w:val="both"/>
        <w:rPr>
          <w:lang w:val="en-GB"/>
        </w:rPr>
      </w:pPr>
    </w:p>
    <w:p w14:paraId="09348628" w14:textId="17C93460" w:rsidR="002D3A30" w:rsidRDefault="002D3A30" w:rsidP="0037223C">
      <w:pPr>
        <w:pStyle w:val="Titre1"/>
        <w:jc w:val="both"/>
        <w:rPr>
          <w:lang w:val="en-GB"/>
        </w:rPr>
      </w:pPr>
    </w:p>
    <w:p w14:paraId="33BF4F45" w14:textId="5175D494" w:rsidR="002D3A30" w:rsidRDefault="002D3A30" w:rsidP="0037223C">
      <w:pPr>
        <w:pStyle w:val="Titre1"/>
        <w:jc w:val="both"/>
        <w:rPr>
          <w:lang w:val="en-GB"/>
        </w:rPr>
      </w:pPr>
    </w:p>
    <w:p w14:paraId="2FEE535D" w14:textId="1AD63C0D" w:rsidR="002D3A30" w:rsidRDefault="002D3A30" w:rsidP="0037223C">
      <w:pPr>
        <w:pStyle w:val="Titre1"/>
        <w:jc w:val="both"/>
        <w:rPr>
          <w:lang w:val="en-GB"/>
        </w:rPr>
      </w:pPr>
    </w:p>
    <w:p w14:paraId="6F7DE2E8" w14:textId="77777777" w:rsidR="002D3A30" w:rsidRDefault="002D3A30" w:rsidP="0037223C">
      <w:pPr>
        <w:pStyle w:val="Titre1"/>
        <w:jc w:val="both"/>
        <w:rPr>
          <w:lang w:val="en-GB"/>
        </w:rPr>
      </w:pPr>
    </w:p>
    <w:p w14:paraId="29A9B3B9" w14:textId="77777777" w:rsidR="002D3A30" w:rsidRDefault="002D3A30" w:rsidP="0037223C">
      <w:pPr>
        <w:pStyle w:val="Titre1"/>
        <w:jc w:val="both"/>
        <w:rPr>
          <w:lang w:val="en-GB"/>
        </w:rPr>
      </w:pPr>
    </w:p>
    <w:p w14:paraId="0B44AD0F" w14:textId="35AB5401" w:rsidR="002D3A30" w:rsidRDefault="002D3A30" w:rsidP="0037223C">
      <w:pPr>
        <w:pStyle w:val="Titre1"/>
        <w:jc w:val="both"/>
        <w:rPr>
          <w:lang w:val="en-GB"/>
        </w:rPr>
      </w:pPr>
    </w:p>
    <w:p w14:paraId="4A2BB25E" w14:textId="117092BE" w:rsidR="002D3A30" w:rsidRDefault="002D3A30" w:rsidP="0037223C">
      <w:pPr>
        <w:pStyle w:val="Titre1"/>
        <w:jc w:val="both"/>
        <w:rPr>
          <w:lang w:val="en-GB"/>
        </w:rPr>
      </w:pPr>
    </w:p>
    <w:p w14:paraId="30355088" w14:textId="77777777" w:rsidR="002D3A30" w:rsidRDefault="002D3A30" w:rsidP="0037223C">
      <w:pPr>
        <w:pStyle w:val="Titre1"/>
        <w:jc w:val="both"/>
        <w:rPr>
          <w:lang w:val="en-GB"/>
        </w:rPr>
      </w:pPr>
    </w:p>
    <w:p w14:paraId="208FEF4C" w14:textId="77777777" w:rsidR="002D3A30" w:rsidRDefault="002D3A30" w:rsidP="002D3A30">
      <w:pPr>
        <w:rPr>
          <w:lang w:val="en-GB"/>
        </w:rPr>
      </w:pPr>
    </w:p>
    <w:p w14:paraId="2E819F34" w14:textId="77777777" w:rsidR="002D3A30" w:rsidRPr="002D3A30" w:rsidRDefault="002D3A30" w:rsidP="002D3A30">
      <w:pPr>
        <w:rPr>
          <w:lang w:val="en-GB"/>
        </w:rPr>
      </w:pPr>
    </w:p>
    <w:p w14:paraId="755B15DB" w14:textId="77777777" w:rsidR="002D3A30" w:rsidRDefault="002D3A30" w:rsidP="0037223C">
      <w:pPr>
        <w:pStyle w:val="Titre1"/>
        <w:jc w:val="both"/>
        <w:rPr>
          <w:lang w:val="en-GB"/>
        </w:rPr>
      </w:pPr>
    </w:p>
    <w:p w14:paraId="12C83B76" w14:textId="77777777" w:rsidR="002D3A30" w:rsidRPr="002D3A30" w:rsidRDefault="002D3A30" w:rsidP="002D3A30">
      <w:pPr>
        <w:rPr>
          <w:lang w:val="en-GB"/>
        </w:rPr>
      </w:pPr>
    </w:p>
    <w:p w14:paraId="503A22FA" w14:textId="5AC56722" w:rsidR="00D707CA" w:rsidRPr="00B01E32" w:rsidRDefault="00972E78" w:rsidP="0037223C">
      <w:pPr>
        <w:pStyle w:val="Titre1"/>
        <w:jc w:val="both"/>
        <w:rPr>
          <w:lang w:val="en-GB"/>
        </w:rPr>
      </w:pPr>
      <w:r>
        <w:rPr>
          <w:lang w:val="en-GB"/>
        </w:rPr>
        <w:lastRenderedPageBreak/>
        <w:t>Work done</w:t>
      </w:r>
    </w:p>
    <w:p w14:paraId="153C0A7E" w14:textId="3B6B30A8" w:rsidR="00BE0EB7" w:rsidRPr="00B01E32" w:rsidRDefault="00BE0EB7" w:rsidP="0037223C">
      <w:pPr>
        <w:jc w:val="both"/>
        <w:rPr>
          <w:lang w:val="en-GB"/>
        </w:rPr>
      </w:pPr>
    </w:p>
    <w:p w14:paraId="1A366F4E" w14:textId="1FA704EB" w:rsidR="00BE0EB7" w:rsidRPr="00B01E32" w:rsidRDefault="002D0AEE" w:rsidP="0037223C">
      <w:pPr>
        <w:jc w:val="both"/>
        <w:rPr>
          <w:lang w:val="en-GB"/>
        </w:rPr>
      </w:pPr>
      <w:r w:rsidRPr="00B01E32">
        <w:rPr>
          <w:lang w:val="en-GB"/>
        </w:rPr>
        <w:tab/>
      </w:r>
      <w:r w:rsidR="00A14653">
        <w:rPr>
          <w:lang w:val="en-GB"/>
        </w:rPr>
        <w:t xml:space="preserve">This second part relates </w:t>
      </w:r>
      <w:r w:rsidR="002E1453" w:rsidRPr="00B01E32">
        <w:rPr>
          <w:lang w:val="en-GB"/>
        </w:rPr>
        <w:t xml:space="preserve">my experience and what </w:t>
      </w:r>
      <w:r w:rsidR="00925BBC" w:rsidRPr="00B01E32">
        <w:rPr>
          <w:lang w:val="en-GB"/>
        </w:rPr>
        <w:t xml:space="preserve">I did </w:t>
      </w:r>
      <w:r w:rsidR="00F0487F" w:rsidRPr="00B01E32">
        <w:rPr>
          <w:lang w:val="en-GB"/>
        </w:rPr>
        <w:t>in the food bank. During one month, I</w:t>
      </w:r>
      <w:r w:rsidR="00E55C4A" w:rsidRPr="00B01E32">
        <w:rPr>
          <w:lang w:val="en-GB"/>
        </w:rPr>
        <w:t xml:space="preserve"> made some different </w:t>
      </w:r>
      <w:r w:rsidR="00094621" w:rsidRPr="00B01E32">
        <w:rPr>
          <w:lang w:val="en-GB"/>
        </w:rPr>
        <w:t>task</w:t>
      </w:r>
      <w:r w:rsidR="000F68A8" w:rsidRPr="00B01E32">
        <w:rPr>
          <w:lang w:val="en-GB"/>
        </w:rPr>
        <w:t xml:space="preserve"> and</w:t>
      </w:r>
      <w:r w:rsidR="00E66CD5" w:rsidRPr="00B01E32">
        <w:rPr>
          <w:lang w:val="en-GB"/>
        </w:rPr>
        <w:t xml:space="preserve"> each one was </w:t>
      </w:r>
      <w:r w:rsidR="000F68A8" w:rsidRPr="00B01E32">
        <w:rPr>
          <w:lang w:val="en-GB"/>
        </w:rPr>
        <w:t xml:space="preserve">very important </w:t>
      </w:r>
      <w:r w:rsidR="005C1370" w:rsidRPr="00B01E32">
        <w:rPr>
          <w:lang w:val="en-GB"/>
        </w:rPr>
        <w:t>for the</w:t>
      </w:r>
      <w:r w:rsidR="00467952" w:rsidRPr="00B01E32">
        <w:rPr>
          <w:lang w:val="en-GB"/>
        </w:rPr>
        <w:t xml:space="preserve"> food bank’s</w:t>
      </w:r>
      <w:r w:rsidR="005C1370" w:rsidRPr="00B01E32">
        <w:rPr>
          <w:lang w:val="en-GB"/>
        </w:rPr>
        <w:t xml:space="preserve"> proper function</w:t>
      </w:r>
      <w:r w:rsidR="00AE59D7" w:rsidRPr="00B01E32">
        <w:rPr>
          <w:lang w:val="en-GB"/>
        </w:rPr>
        <w:t>ing.</w:t>
      </w:r>
    </w:p>
    <w:p w14:paraId="4DF88DC1" w14:textId="755636A1" w:rsidR="00DC091F" w:rsidRDefault="00B324B9" w:rsidP="0037223C">
      <w:pPr>
        <w:jc w:val="both"/>
        <w:rPr>
          <w:lang w:val="en-GB"/>
        </w:rPr>
      </w:pPr>
      <w:r w:rsidRPr="00B01E32">
        <w:rPr>
          <w:lang w:val="en-GB"/>
        </w:rPr>
        <w:t>The first task</w:t>
      </w:r>
      <w:r w:rsidR="00886F2B" w:rsidRPr="00B01E32">
        <w:rPr>
          <w:lang w:val="en-GB"/>
        </w:rPr>
        <w:t xml:space="preserve"> </w:t>
      </w:r>
      <w:r w:rsidRPr="00B01E32">
        <w:rPr>
          <w:lang w:val="en-GB"/>
        </w:rPr>
        <w:t xml:space="preserve">was to prepare </w:t>
      </w:r>
      <w:r w:rsidR="001C319A" w:rsidRPr="00B01E32">
        <w:rPr>
          <w:lang w:val="en-GB"/>
        </w:rPr>
        <w:t xml:space="preserve">the </w:t>
      </w:r>
      <w:r w:rsidR="00315C17" w:rsidRPr="00B01E32">
        <w:rPr>
          <w:lang w:val="en-GB"/>
        </w:rPr>
        <w:t>fresh food orders</w:t>
      </w:r>
      <w:r w:rsidR="005E717B" w:rsidRPr="00B01E32">
        <w:rPr>
          <w:lang w:val="en-GB"/>
        </w:rPr>
        <w:t xml:space="preserve"> of each NGO.</w:t>
      </w:r>
      <w:r w:rsidR="00F2037A" w:rsidRPr="00B01E32">
        <w:rPr>
          <w:lang w:val="en-GB"/>
        </w:rPr>
        <w:t xml:space="preserve"> </w:t>
      </w:r>
      <w:r w:rsidR="002D31B1" w:rsidRPr="00B01E32">
        <w:rPr>
          <w:lang w:val="en-GB"/>
        </w:rPr>
        <w:t xml:space="preserve">The fresh food </w:t>
      </w:r>
      <w:r w:rsidR="00886F2B" w:rsidRPr="00B01E32">
        <w:rPr>
          <w:lang w:val="en-GB"/>
        </w:rPr>
        <w:t>included</w:t>
      </w:r>
      <w:r w:rsidR="002D31B1" w:rsidRPr="00B01E32">
        <w:rPr>
          <w:lang w:val="en-GB"/>
        </w:rPr>
        <w:t xml:space="preserve"> </w:t>
      </w:r>
      <w:r w:rsidR="00C90781" w:rsidRPr="00B01E32">
        <w:rPr>
          <w:lang w:val="en-GB"/>
        </w:rPr>
        <w:t xml:space="preserve">some </w:t>
      </w:r>
      <w:r w:rsidR="00886F2B" w:rsidRPr="00B01E32">
        <w:rPr>
          <w:lang w:val="en-GB"/>
        </w:rPr>
        <w:t>fruits</w:t>
      </w:r>
      <w:r w:rsidR="00C90781" w:rsidRPr="00B01E32">
        <w:rPr>
          <w:lang w:val="en-GB"/>
        </w:rPr>
        <w:t xml:space="preserve"> and vegetable</w:t>
      </w:r>
      <w:r w:rsidR="00886F2B" w:rsidRPr="00B01E32">
        <w:rPr>
          <w:lang w:val="en-GB"/>
        </w:rPr>
        <w:t>s</w:t>
      </w:r>
      <w:r w:rsidR="00C90781" w:rsidRPr="00B01E32">
        <w:rPr>
          <w:lang w:val="en-GB"/>
        </w:rPr>
        <w:t xml:space="preserve">, </w:t>
      </w:r>
      <w:r w:rsidR="00D8302E" w:rsidRPr="00B01E32">
        <w:rPr>
          <w:lang w:val="en-GB"/>
        </w:rPr>
        <w:t>some dairy products</w:t>
      </w:r>
      <w:r w:rsidR="00A4008A" w:rsidRPr="00B01E32">
        <w:rPr>
          <w:lang w:val="en-GB"/>
        </w:rPr>
        <w:t xml:space="preserve">, cakes and </w:t>
      </w:r>
      <w:r w:rsidR="00C92C55" w:rsidRPr="00B01E32">
        <w:rPr>
          <w:lang w:val="en-GB"/>
        </w:rPr>
        <w:t>meat.</w:t>
      </w:r>
      <w:r w:rsidR="007A0ACB" w:rsidRPr="00B01E32">
        <w:rPr>
          <w:lang w:val="en-GB"/>
        </w:rPr>
        <w:t xml:space="preserve"> To prepare the orders, we</w:t>
      </w:r>
      <w:r w:rsidR="007617F1">
        <w:rPr>
          <w:lang w:val="en-GB"/>
        </w:rPr>
        <w:t xml:space="preserve"> </w:t>
      </w:r>
      <w:r w:rsidR="00886F2B" w:rsidRPr="00B01E32">
        <w:rPr>
          <w:lang w:val="en-GB"/>
        </w:rPr>
        <w:t xml:space="preserve">had </w:t>
      </w:r>
      <w:r w:rsidR="007A0ACB" w:rsidRPr="00B01E32">
        <w:rPr>
          <w:lang w:val="en-GB"/>
        </w:rPr>
        <w:t>lists</w:t>
      </w:r>
      <w:r w:rsidR="00A27CA7" w:rsidRPr="00B01E32">
        <w:rPr>
          <w:lang w:val="en-GB"/>
        </w:rPr>
        <w:t xml:space="preserve"> </w:t>
      </w:r>
      <w:r w:rsidR="005A73D5" w:rsidRPr="00B01E32">
        <w:rPr>
          <w:lang w:val="en-GB"/>
        </w:rPr>
        <w:t>on which</w:t>
      </w:r>
      <w:r w:rsidR="00A27CA7" w:rsidRPr="00B01E32">
        <w:rPr>
          <w:lang w:val="en-GB"/>
        </w:rPr>
        <w:t xml:space="preserve"> </w:t>
      </w:r>
      <w:r w:rsidR="00F8115F" w:rsidRPr="00B01E32">
        <w:rPr>
          <w:lang w:val="en-GB"/>
        </w:rPr>
        <w:t>foods and the quantities</w:t>
      </w:r>
      <w:r w:rsidR="000C1343" w:rsidRPr="00B01E32">
        <w:rPr>
          <w:lang w:val="en-GB"/>
        </w:rPr>
        <w:t xml:space="preserve"> were specified</w:t>
      </w:r>
      <w:r w:rsidR="00F8115F" w:rsidRPr="00B01E32">
        <w:rPr>
          <w:lang w:val="en-GB"/>
        </w:rPr>
        <w:t>.</w:t>
      </w:r>
      <w:r w:rsidR="00EC02FE" w:rsidRPr="00B01E32">
        <w:rPr>
          <w:lang w:val="en-GB"/>
        </w:rPr>
        <w:t xml:space="preserve"> </w:t>
      </w:r>
      <w:r w:rsidR="007617F1" w:rsidRPr="00B01E32">
        <w:rPr>
          <w:lang w:val="en-GB"/>
        </w:rPr>
        <w:t>So,</w:t>
      </w:r>
      <w:r w:rsidR="00EC02FE" w:rsidRPr="00B01E32">
        <w:rPr>
          <w:lang w:val="en-GB"/>
        </w:rPr>
        <w:t xml:space="preserve"> we </w:t>
      </w:r>
      <w:r w:rsidR="007617F1">
        <w:rPr>
          <w:lang w:val="en-GB"/>
        </w:rPr>
        <w:t xml:space="preserve">had </w:t>
      </w:r>
      <w:r w:rsidR="00EC02FE" w:rsidRPr="00B01E32">
        <w:rPr>
          <w:lang w:val="en-GB"/>
        </w:rPr>
        <w:t>to</w:t>
      </w:r>
      <w:r w:rsidR="00774E89" w:rsidRPr="00B01E32">
        <w:rPr>
          <w:lang w:val="en-GB"/>
        </w:rPr>
        <w:t xml:space="preserve"> take the food we need and </w:t>
      </w:r>
      <w:r w:rsidR="00E1373A" w:rsidRPr="00B01E32">
        <w:rPr>
          <w:lang w:val="en-GB"/>
        </w:rPr>
        <w:t xml:space="preserve">put it on </w:t>
      </w:r>
      <w:r w:rsidR="0061032A" w:rsidRPr="00B01E32">
        <w:rPr>
          <w:lang w:val="en-GB"/>
        </w:rPr>
        <w:t>pallet</w:t>
      </w:r>
      <w:r w:rsidR="007617F1">
        <w:rPr>
          <w:lang w:val="en-GB"/>
        </w:rPr>
        <w:t>s</w:t>
      </w:r>
      <w:r w:rsidR="0061032A" w:rsidRPr="00B01E32">
        <w:rPr>
          <w:lang w:val="en-GB"/>
        </w:rPr>
        <w:t>.</w:t>
      </w:r>
      <w:r w:rsidR="00655E63" w:rsidRPr="00B01E32">
        <w:rPr>
          <w:lang w:val="en-GB"/>
        </w:rPr>
        <w:t xml:space="preserve"> </w:t>
      </w:r>
      <w:r w:rsidR="000E79C4" w:rsidRPr="00B01E32">
        <w:rPr>
          <w:lang w:val="en-GB"/>
        </w:rPr>
        <w:t>When it</w:t>
      </w:r>
      <w:r w:rsidR="007617F1">
        <w:rPr>
          <w:lang w:val="en-GB"/>
        </w:rPr>
        <w:t xml:space="preserve"> was</w:t>
      </w:r>
      <w:r w:rsidR="000E79C4" w:rsidRPr="00B01E32">
        <w:rPr>
          <w:lang w:val="en-GB"/>
        </w:rPr>
        <w:t xml:space="preserve"> done</w:t>
      </w:r>
      <w:r w:rsidR="00671A80" w:rsidRPr="00B01E32">
        <w:rPr>
          <w:lang w:val="en-GB"/>
        </w:rPr>
        <w:t>, we</w:t>
      </w:r>
      <w:r w:rsidR="007617F1">
        <w:rPr>
          <w:lang w:val="en-GB"/>
        </w:rPr>
        <w:t xml:space="preserve"> had </w:t>
      </w:r>
      <w:r w:rsidR="007617F1" w:rsidRPr="00B01E32">
        <w:rPr>
          <w:lang w:val="en-GB"/>
        </w:rPr>
        <w:t>checked</w:t>
      </w:r>
      <w:r w:rsidR="00671A80" w:rsidRPr="00B01E32">
        <w:rPr>
          <w:lang w:val="en-GB"/>
        </w:rPr>
        <w:t xml:space="preserve"> all the products we have </w:t>
      </w:r>
      <w:r w:rsidR="007617F1" w:rsidRPr="00B01E32">
        <w:rPr>
          <w:lang w:val="en-GB"/>
        </w:rPr>
        <w:t>brought,</w:t>
      </w:r>
      <w:r w:rsidR="005226B2" w:rsidRPr="00B01E32">
        <w:rPr>
          <w:lang w:val="en-GB"/>
        </w:rPr>
        <w:t xml:space="preserve"> and we </w:t>
      </w:r>
      <w:r w:rsidR="000246A7" w:rsidRPr="00B01E32">
        <w:rPr>
          <w:lang w:val="en-GB"/>
        </w:rPr>
        <w:t>report the missing products.</w:t>
      </w:r>
      <w:r w:rsidR="005F1EC4" w:rsidRPr="00B01E32">
        <w:rPr>
          <w:lang w:val="en-GB"/>
        </w:rPr>
        <w:t xml:space="preserve"> Then we sign</w:t>
      </w:r>
      <w:r w:rsidR="007617F1">
        <w:rPr>
          <w:lang w:val="en-GB"/>
        </w:rPr>
        <w:t>ed</w:t>
      </w:r>
      <w:r w:rsidR="005F1EC4" w:rsidRPr="00B01E32">
        <w:rPr>
          <w:lang w:val="en-GB"/>
        </w:rPr>
        <w:t xml:space="preserve"> and we </w:t>
      </w:r>
      <w:r w:rsidR="007617F1">
        <w:rPr>
          <w:lang w:val="en-GB"/>
        </w:rPr>
        <w:t xml:space="preserve">took </w:t>
      </w:r>
      <w:r w:rsidR="007617F1" w:rsidRPr="00B01E32">
        <w:rPr>
          <w:lang w:val="en-GB"/>
        </w:rPr>
        <w:t>another</w:t>
      </w:r>
      <w:r w:rsidR="005F1EC4" w:rsidRPr="00B01E32">
        <w:rPr>
          <w:lang w:val="en-GB"/>
        </w:rPr>
        <w:t xml:space="preserve"> list.</w:t>
      </w:r>
    </w:p>
    <w:p w14:paraId="4EAD9C69" w14:textId="77777777" w:rsidR="0042611A" w:rsidRDefault="0042611A" w:rsidP="0037223C">
      <w:pPr>
        <w:jc w:val="both"/>
        <w:rPr>
          <w:lang w:val="en-GB"/>
        </w:rPr>
      </w:pPr>
    </w:p>
    <w:p w14:paraId="29F3BE02" w14:textId="2043500D" w:rsidR="00BE0EB7" w:rsidRPr="00B01E32" w:rsidRDefault="00DC091F" w:rsidP="00DC091F">
      <w:pPr>
        <w:ind w:firstLine="708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FE7C81" wp14:editId="614131E7">
            <wp:extent cx="1817225" cy="2379519"/>
            <wp:effectExtent l="0" t="0" r="0" b="190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58" cy="241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76467">
        <w:rPr>
          <w:noProof/>
          <w:lang w:val="en-GB"/>
        </w:rPr>
        <w:drawing>
          <wp:inline distT="0" distB="0" distL="0" distR="0" wp14:anchorId="49EB2D28" wp14:editId="53FCB89B">
            <wp:extent cx="1859171" cy="2373764"/>
            <wp:effectExtent l="0" t="0" r="8255" b="762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93" cy="24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FA4A" w14:textId="21C53137" w:rsidR="0042611A" w:rsidRDefault="0042611A" w:rsidP="0037223C">
      <w:pPr>
        <w:jc w:val="both"/>
        <w:rPr>
          <w:lang w:val="en-GB"/>
        </w:rPr>
      </w:pPr>
      <w:r>
        <w:rPr>
          <w:lang w:val="en-GB"/>
        </w:rPr>
        <w:tab/>
      </w:r>
      <w:r w:rsidR="00C46549">
        <w:rPr>
          <w:lang w:val="en-GB"/>
        </w:rPr>
        <w:t xml:space="preserve">         Fresh food command</w:t>
      </w:r>
      <w:r>
        <w:rPr>
          <w:lang w:val="en-GB"/>
        </w:rPr>
        <w:tab/>
      </w:r>
      <w:r w:rsidR="00C46549">
        <w:rPr>
          <w:lang w:val="en-GB"/>
        </w:rPr>
        <w:tab/>
      </w:r>
      <w:r w:rsidR="00C46549">
        <w:rPr>
          <w:lang w:val="en-GB"/>
        </w:rPr>
        <w:tab/>
      </w:r>
      <w:r w:rsidR="00C46549">
        <w:rPr>
          <w:lang w:val="en-GB"/>
        </w:rPr>
        <w:tab/>
      </w:r>
      <w:r w:rsidR="00C46549">
        <w:rPr>
          <w:lang w:val="en-GB"/>
        </w:rPr>
        <w:tab/>
        <w:t>Command list</w:t>
      </w:r>
    </w:p>
    <w:p w14:paraId="068A1B7E" w14:textId="6393AECE" w:rsidR="00BE0EB7" w:rsidRPr="00B01E32" w:rsidRDefault="005F1EC4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The </w:t>
      </w:r>
      <w:r w:rsidR="000D37C0" w:rsidRPr="00B01E32">
        <w:rPr>
          <w:lang w:val="en-GB"/>
        </w:rPr>
        <w:t>commands’ size</w:t>
      </w:r>
      <w:r w:rsidR="006831C1">
        <w:rPr>
          <w:lang w:val="en-GB"/>
        </w:rPr>
        <w:t xml:space="preserve"> was </w:t>
      </w:r>
      <w:r w:rsidR="00B21C5A" w:rsidRPr="00B01E32">
        <w:rPr>
          <w:lang w:val="en-GB"/>
        </w:rPr>
        <w:t>constantly changing</w:t>
      </w:r>
      <w:r w:rsidR="003150C8" w:rsidRPr="00B01E32">
        <w:rPr>
          <w:lang w:val="en-GB"/>
        </w:rPr>
        <w:t xml:space="preserve">. The </w:t>
      </w:r>
      <w:r w:rsidR="006831C1" w:rsidRPr="00B01E32">
        <w:rPr>
          <w:lang w:val="en-GB"/>
        </w:rPr>
        <w:t>smallest</w:t>
      </w:r>
      <w:r w:rsidR="003150C8" w:rsidRPr="00B01E32">
        <w:rPr>
          <w:lang w:val="en-GB"/>
        </w:rPr>
        <w:t xml:space="preserve"> were around 100kg </w:t>
      </w:r>
      <w:r w:rsidR="00FF42F9" w:rsidRPr="00B01E32">
        <w:rPr>
          <w:lang w:val="en-GB"/>
        </w:rPr>
        <w:t>and the biggest were around one ton</w:t>
      </w:r>
      <w:r w:rsidR="001B1059" w:rsidRPr="00B01E32">
        <w:rPr>
          <w:lang w:val="en-GB"/>
        </w:rPr>
        <w:t xml:space="preserve">ne and </w:t>
      </w:r>
      <w:r w:rsidR="009164A4" w:rsidRPr="00B01E32">
        <w:rPr>
          <w:lang w:val="en-GB"/>
        </w:rPr>
        <w:t>a</w:t>
      </w:r>
      <w:r w:rsidR="001B1059" w:rsidRPr="00B01E32">
        <w:rPr>
          <w:lang w:val="en-GB"/>
        </w:rPr>
        <w:t xml:space="preserve"> half. </w:t>
      </w:r>
      <w:r w:rsidR="003700B8" w:rsidRPr="00B01E32">
        <w:rPr>
          <w:lang w:val="en-GB"/>
        </w:rPr>
        <w:t>According to</w:t>
      </w:r>
      <w:r w:rsidR="008F2956" w:rsidRPr="00B01E32">
        <w:rPr>
          <w:lang w:val="en-GB"/>
        </w:rPr>
        <w:t xml:space="preserve"> the experience in the Banco Alimentar,</w:t>
      </w:r>
      <w:r w:rsidR="00186027" w:rsidRPr="00B01E32">
        <w:rPr>
          <w:lang w:val="en-GB"/>
        </w:rPr>
        <w:t xml:space="preserve"> we could do command more or less important. </w:t>
      </w:r>
      <w:r w:rsidR="00E2161D" w:rsidRPr="00B01E32">
        <w:rPr>
          <w:lang w:val="en-GB"/>
        </w:rPr>
        <w:t>On my side</w:t>
      </w:r>
      <w:r w:rsidR="00131DB6" w:rsidRPr="00B01E32">
        <w:rPr>
          <w:lang w:val="en-GB"/>
        </w:rPr>
        <w:t>, I started with the smallest command</w:t>
      </w:r>
      <w:r w:rsidR="002E23F7" w:rsidRPr="00B01E32">
        <w:rPr>
          <w:lang w:val="en-GB"/>
        </w:rPr>
        <w:t>. T</w:t>
      </w:r>
      <w:r w:rsidR="009D0077" w:rsidRPr="00B01E32">
        <w:rPr>
          <w:lang w:val="en-GB"/>
        </w:rPr>
        <w:t xml:space="preserve">hen I made </w:t>
      </w:r>
      <w:r w:rsidR="002E23F7" w:rsidRPr="00B01E32">
        <w:rPr>
          <w:lang w:val="en-GB"/>
        </w:rPr>
        <w:t>some progress and at the end of my internship</w:t>
      </w:r>
      <w:r w:rsidR="002D2A33" w:rsidRPr="00B01E32">
        <w:rPr>
          <w:lang w:val="en-GB"/>
        </w:rPr>
        <w:t xml:space="preserve"> </w:t>
      </w:r>
      <w:r w:rsidR="00A84DFD" w:rsidRPr="00B01E32">
        <w:rPr>
          <w:lang w:val="en-GB"/>
        </w:rPr>
        <w:t>I</w:t>
      </w:r>
      <w:r w:rsidR="002D7DA9" w:rsidRPr="00B01E32">
        <w:rPr>
          <w:lang w:val="en-GB"/>
        </w:rPr>
        <w:t xml:space="preserve"> did </w:t>
      </w:r>
      <w:r w:rsidR="00A01595" w:rsidRPr="00B01E32">
        <w:rPr>
          <w:lang w:val="en-GB"/>
        </w:rPr>
        <w:t xml:space="preserve">only the largest command. </w:t>
      </w:r>
      <w:r w:rsidR="00532A18" w:rsidRPr="00B01E32">
        <w:rPr>
          <w:lang w:val="en-GB"/>
        </w:rPr>
        <w:t>I was quite proud of myself</w:t>
      </w:r>
      <w:r w:rsidR="004C6779" w:rsidRPr="00B01E32">
        <w:rPr>
          <w:lang w:val="en-GB"/>
        </w:rPr>
        <w:t xml:space="preserve"> with this </w:t>
      </w:r>
      <w:r w:rsidR="006831C1" w:rsidRPr="00B01E32">
        <w:rPr>
          <w:lang w:val="en-GB"/>
        </w:rPr>
        <w:t>improvement</w:t>
      </w:r>
      <w:r w:rsidR="004C6779" w:rsidRPr="00B01E32">
        <w:rPr>
          <w:lang w:val="en-GB"/>
        </w:rPr>
        <w:t>.</w:t>
      </w:r>
    </w:p>
    <w:p w14:paraId="2477DF69" w14:textId="1C8ACAAD" w:rsidR="004C6779" w:rsidRPr="00B01E32" w:rsidRDefault="004C6779" w:rsidP="0037223C">
      <w:pPr>
        <w:ind w:firstLine="708"/>
        <w:jc w:val="both"/>
        <w:rPr>
          <w:lang w:val="en-GB"/>
        </w:rPr>
      </w:pPr>
      <w:r w:rsidRPr="00B01E32">
        <w:rPr>
          <w:lang w:val="en-GB"/>
        </w:rPr>
        <w:t>The seco</w:t>
      </w:r>
      <w:r w:rsidR="002472A6" w:rsidRPr="00B01E32">
        <w:rPr>
          <w:lang w:val="en-GB"/>
        </w:rPr>
        <w:t>nd task looks like</w:t>
      </w:r>
      <w:r w:rsidR="00055DBE" w:rsidRPr="00B01E32">
        <w:rPr>
          <w:lang w:val="en-GB"/>
        </w:rPr>
        <w:t xml:space="preserve"> the first one</w:t>
      </w:r>
      <w:r w:rsidR="008A2D25">
        <w:rPr>
          <w:lang w:val="en-GB"/>
        </w:rPr>
        <w:t xml:space="preserve"> but </w:t>
      </w:r>
      <w:r w:rsidR="00597E21">
        <w:rPr>
          <w:lang w:val="en-GB"/>
        </w:rPr>
        <w:t>instead of fresh food we had to pick non</w:t>
      </w:r>
      <w:r w:rsidR="00C27FAC">
        <w:rPr>
          <w:lang w:val="en-GB"/>
        </w:rPr>
        <w:t xml:space="preserve">-perishable food. </w:t>
      </w:r>
      <w:r w:rsidR="001E5BD6">
        <w:rPr>
          <w:lang w:val="en-GB"/>
        </w:rPr>
        <w:t xml:space="preserve">It includes </w:t>
      </w:r>
      <w:r w:rsidR="00623B57" w:rsidRPr="00B01E32">
        <w:rPr>
          <w:lang w:val="en-GB"/>
        </w:rPr>
        <w:t>some rice, pas</w:t>
      </w:r>
      <w:r w:rsidR="00172E3B" w:rsidRPr="00B01E32">
        <w:rPr>
          <w:lang w:val="en-GB"/>
        </w:rPr>
        <w:t>te</w:t>
      </w:r>
      <w:r w:rsidR="00623B57" w:rsidRPr="00B01E32">
        <w:rPr>
          <w:lang w:val="en-GB"/>
        </w:rPr>
        <w:t xml:space="preserve">, </w:t>
      </w:r>
      <w:r w:rsidR="00F50338" w:rsidRPr="00B01E32">
        <w:rPr>
          <w:lang w:val="en-GB"/>
        </w:rPr>
        <w:t>oil</w:t>
      </w:r>
      <w:r w:rsidR="00A171AA" w:rsidRPr="00B01E32">
        <w:rPr>
          <w:lang w:val="en-GB"/>
        </w:rPr>
        <w:t xml:space="preserve">, cereale or even </w:t>
      </w:r>
      <w:r w:rsidR="009E1B55" w:rsidRPr="00B01E32">
        <w:rPr>
          <w:lang w:val="en-GB"/>
        </w:rPr>
        <w:t>hygienic products like tooth</w:t>
      </w:r>
      <w:r w:rsidR="00026054" w:rsidRPr="00B01E32">
        <w:rPr>
          <w:lang w:val="en-GB"/>
        </w:rPr>
        <w:t>brush.</w:t>
      </w:r>
    </w:p>
    <w:p w14:paraId="462986A7" w14:textId="3044420F" w:rsidR="005F1097" w:rsidRDefault="00227F96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Like the first tasks, we had </w:t>
      </w:r>
      <w:r w:rsidR="004129F4">
        <w:rPr>
          <w:lang w:val="en-GB"/>
        </w:rPr>
        <w:t xml:space="preserve">a </w:t>
      </w:r>
      <w:r w:rsidRPr="00B01E32">
        <w:rPr>
          <w:lang w:val="en-GB"/>
        </w:rPr>
        <w:t>list</w:t>
      </w:r>
      <w:r w:rsidR="00BA528D" w:rsidRPr="00B01E32">
        <w:rPr>
          <w:lang w:val="en-GB"/>
        </w:rPr>
        <w:t xml:space="preserve"> on</w:t>
      </w:r>
      <w:r w:rsidR="004129F4">
        <w:rPr>
          <w:lang w:val="en-GB"/>
        </w:rPr>
        <w:t xml:space="preserve"> which </w:t>
      </w:r>
      <w:r w:rsidR="00BA528D" w:rsidRPr="00B01E32">
        <w:rPr>
          <w:lang w:val="en-GB"/>
        </w:rPr>
        <w:t xml:space="preserve">there were </w:t>
      </w:r>
      <w:r w:rsidR="006F5A69" w:rsidRPr="00B01E32">
        <w:rPr>
          <w:lang w:val="en-GB"/>
        </w:rPr>
        <w:t xml:space="preserve">all the </w:t>
      </w:r>
      <w:r w:rsidR="005F1097" w:rsidRPr="00B01E32">
        <w:rPr>
          <w:lang w:val="en-GB"/>
        </w:rPr>
        <w:t xml:space="preserve">food we should put in a box. A box is a pallet on which we </w:t>
      </w:r>
      <w:r w:rsidR="00E04E12" w:rsidRPr="00B01E32">
        <w:rPr>
          <w:lang w:val="en-GB"/>
        </w:rPr>
        <w:t xml:space="preserve">put </w:t>
      </w:r>
      <w:r w:rsidR="00A72B7A" w:rsidRPr="00B01E32">
        <w:rPr>
          <w:lang w:val="en-GB"/>
        </w:rPr>
        <w:t>a steel grid</w:t>
      </w:r>
      <w:r w:rsidR="004A7ACA" w:rsidRPr="00B01E32">
        <w:rPr>
          <w:lang w:val="en-GB"/>
        </w:rPr>
        <w:t>. For this task we didn’t have the quantit</w:t>
      </w:r>
      <w:r w:rsidR="00984D7B" w:rsidRPr="00B01E32">
        <w:rPr>
          <w:lang w:val="en-GB"/>
        </w:rPr>
        <w:t>ies but only the</w:t>
      </w:r>
      <w:r w:rsidR="00A62854" w:rsidRPr="00B01E32">
        <w:rPr>
          <w:lang w:val="en-GB"/>
        </w:rPr>
        <w:t xml:space="preserve"> </w:t>
      </w:r>
      <w:r w:rsidR="007C71D8" w:rsidRPr="00B01E32">
        <w:rPr>
          <w:lang w:val="en-GB"/>
        </w:rPr>
        <w:t>weight</w:t>
      </w:r>
      <w:r w:rsidR="003E0146" w:rsidRPr="00B01E32">
        <w:rPr>
          <w:lang w:val="en-GB"/>
        </w:rPr>
        <w:t>.</w:t>
      </w:r>
      <w:r w:rsidR="00BC61D3" w:rsidRPr="00B01E32">
        <w:rPr>
          <w:lang w:val="en-GB"/>
        </w:rPr>
        <w:t xml:space="preserve"> </w:t>
      </w:r>
      <w:r w:rsidR="00614C4C" w:rsidRPr="00B01E32">
        <w:rPr>
          <w:lang w:val="en-GB"/>
        </w:rPr>
        <w:t xml:space="preserve">For example, </w:t>
      </w:r>
      <w:r w:rsidR="004129F4" w:rsidRPr="00B01E32">
        <w:rPr>
          <w:lang w:val="en-GB"/>
        </w:rPr>
        <w:t>instead</w:t>
      </w:r>
      <w:r w:rsidR="00D359EC" w:rsidRPr="00B01E32">
        <w:rPr>
          <w:lang w:val="en-GB"/>
        </w:rPr>
        <w:t xml:space="preserve"> of 50 bottle of oil we had 60kg. </w:t>
      </w:r>
      <w:r w:rsidR="00BC61D3" w:rsidRPr="00B01E32">
        <w:rPr>
          <w:lang w:val="en-GB"/>
        </w:rPr>
        <w:t>So</w:t>
      </w:r>
      <w:r w:rsidR="004129F4">
        <w:rPr>
          <w:lang w:val="en-GB"/>
        </w:rPr>
        <w:t>,</w:t>
      </w:r>
      <w:r w:rsidR="00BC61D3" w:rsidRPr="00B01E32">
        <w:rPr>
          <w:lang w:val="en-GB"/>
        </w:rPr>
        <w:t xml:space="preserve"> we </w:t>
      </w:r>
      <w:r w:rsidR="004129F4">
        <w:rPr>
          <w:lang w:val="en-GB"/>
        </w:rPr>
        <w:t xml:space="preserve">had </w:t>
      </w:r>
      <w:r w:rsidR="00BC61D3" w:rsidRPr="00B01E32">
        <w:rPr>
          <w:lang w:val="en-GB"/>
        </w:rPr>
        <w:t xml:space="preserve">to weigh </w:t>
      </w:r>
      <w:r w:rsidR="000C1343" w:rsidRPr="00B01E32">
        <w:rPr>
          <w:lang w:val="en-GB"/>
        </w:rPr>
        <w:t>everything</w:t>
      </w:r>
      <w:r w:rsidR="00BC61D3" w:rsidRPr="00B01E32">
        <w:rPr>
          <w:lang w:val="en-GB"/>
        </w:rPr>
        <w:t>.</w:t>
      </w:r>
      <w:r w:rsidR="00D555A8" w:rsidRPr="00B01E32">
        <w:rPr>
          <w:lang w:val="en-GB"/>
        </w:rPr>
        <w:t xml:space="preserve"> To this end</w:t>
      </w:r>
      <w:r w:rsidR="00A0751A" w:rsidRPr="00B01E32">
        <w:rPr>
          <w:lang w:val="en-GB"/>
        </w:rPr>
        <w:t xml:space="preserve"> we had </w:t>
      </w:r>
      <w:r w:rsidR="00606D09">
        <w:rPr>
          <w:lang w:val="en-GB"/>
        </w:rPr>
        <w:t xml:space="preserve">a </w:t>
      </w:r>
      <w:r w:rsidR="00C40396" w:rsidRPr="00B01E32">
        <w:rPr>
          <w:lang w:val="en-GB"/>
        </w:rPr>
        <w:t>pallet scale</w:t>
      </w:r>
      <w:r w:rsidR="00CA7B3C" w:rsidRPr="00B01E32">
        <w:rPr>
          <w:lang w:val="en-GB"/>
        </w:rPr>
        <w:t>.</w:t>
      </w:r>
      <w:r w:rsidR="001F389F" w:rsidRPr="00B01E32">
        <w:rPr>
          <w:lang w:val="en-GB"/>
        </w:rPr>
        <w:t xml:space="preserve"> When we were a lot of volunteer</w:t>
      </w:r>
      <w:r w:rsidR="00606D09">
        <w:rPr>
          <w:lang w:val="en-GB"/>
        </w:rPr>
        <w:t>s</w:t>
      </w:r>
      <w:r w:rsidR="00231142" w:rsidRPr="00B01E32">
        <w:rPr>
          <w:lang w:val="en-GB"/>
        </w:rPr>
        <w:t xml:space="preserve"> and the </w:t>
      </w:r>
      <w:r w:rsidR="00F52868" w:rsidRPr="00B01E32">
        <w:rPr>
          <w:lang w:val="en-GB"/>
        </w:rPr>
        <w:t xml:space="preserve">pallet scale </w:t>
      </w:r>
      <w:r w:rsidR="00606D09">
        <w:rPr>
          <w:lang w:val="en-GB"/>
        </w:rPr>
        <w:t xml:space="preserve">was </w:t>
      </w:r>
      <w:r w:rsidR="00F52868" w:rsidRPr="00B01E32">
        <w:rPr>
          <w:lang w:val="en-GB"/>
        </w:rPr>
        <w:t>not available</w:t>
      </w:r>
      <w:r w:rsidR="002F05FB" w:rsidRPr="00B01E32">
        <w:rPr>
          <w:lang w:val="en-GB"/>
        </w:rPr>
        <w:t xml:space="preserve">, we could use also </w:t>
      </w:r>
      <w:r w:rsidR="00374A36" w:rsidRPr="00B01E32">
        <w:rPr>
          <w:lang w:val="en-GB"/>
        </w:rPr>
        <w:t xml:space="preserve">a </w:t>
      </w:r>
      <w:r w:rsidR="005F0816" w:rsidRPr="00B01E32">
        <w:rPr>
          <w:lang w:val="en-GB"/>
        </w:rPr>
        <w:t>big scale</w:t>
      </w:r>
      <w:r w:rsidR="00374A36" w:rsidRPr="00B01E32">
        <w:rPr>
          <w:lang w:val="en-GB"/>
        </w:rPr>
        <w:t xml:space="preserve"> </w:t>
      </w:r>
      <w:r w:rsidR="00606D09">
        <w:rPr>
          <w:lang w:val="en-GB"/>
        </w:rPr>
        <w:t>not include</w:t>
      </w:r>
      <w:r w:rsidR="00EB12A6">
        <w:rPr>
          <w:lang w:val="en-GB"/>
        </w:rPr>
        <w:t>d</w:t>
      </w:r>
      <w:r w:rsidR="00606D09">
        <w:rPr>
          <w:lang w:val="en-GB"/>
        </w:rPr>
        <w:t xml:space="preserve"> in the pallet</w:t>
      </w:r>
      <w:r w:rsidR="00EB12A6">
        <w:rPr>
          <w:lang w:val="en-GB"/>
        </w:rPr>
        <w:t xml:space="preserve"> </w:t>
      </w:r>
      <w:r w:rsidR="00374A36" w:rsidRPr="00B01E32">
        <w:rPr>
          <w:lang w:val="en-GB"/>
        </w:rPr>
        <w:t xml:space="preserve">but it’s was </w:t>
      </w:r>
      <w:r w:rsidR="006E707E" w:rsidRPr="00B01E32">
        <w:rPr>
          <w:lang w:val="en-GB"/>
        </w:rPr>
        <w:t>a bit longer.</w:t>
      </w:r>
    </w:p>
    <w:p w14:paraId="7A2A5060" w14:textId="543A81D5" w:rsidR="00AA79C2" w:rsidRPr="00B01E32" w:rsidRDefault="00AA79C2" w:rsidP="0042611A">
      <w:pPr>
        <w:ind w:firstLine="708"/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F5977A2" wp14:editId="144636EC">
            <wp:extent cx="1862175" cy="2482215"/>
            <wp:effectExtent l="0" t="0" r="508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18" cy="248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11A">
        <w:rPr>
          <w:lang w:val="en-GB"/>
        </w:rPr>
        <w:tab/>
      </w:r>
      <w:r w:rsidR="0042611A">
        <w:rPr>
          <w:lang w:val="en-GB"/>
        </w:rPr>
        <w:tab/>
      </w:r>
      <w:r w:rsidR="0042611A">
        <w:rPr>
          <w:noProof/>
          <w:lang w:val="en-GB"/>
        </w:rPr>
        <w:drawing>
          <wp:inline distT="0" distB="0" distL="0" distR="0" wp14:anchorId="4759F8B9" wp14:editId="55801FFB">
            <wp:extent cx="1866462" cy="2487930"/>
            <wp:effectExtent l="0" t="0" r="635" b="762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00" cy="25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46B8" w14:textId="04602208" w:rsidR="00C46549" w:rsidRDefault="00C46549" w:rsidP="0037223C">
      <w:pPr>
        <w:jc w:val="both"/>
        <w:rPr>
          <w:lang w:val="en-GB"/>
        </w:rPr>
      </w:pPr>
      <w:r>
        <w:rPr>
          <w:lang w:val="en-GB"/>
        </w:rPr>
        <w:tab/>
        <w:t xml:space="preserve">           Box on a pallet scale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Non-perishable stock</w:t>
      </w:r>
    </w:p>
    <w:p w14:paraId="483F2B94" w14:textId="7005CC4B" w:rsidR="00BE0EB7" w:rsidRPr="00B01E32" w:rsidRDefault="007601EA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The non-perishable food </w:t>
      </w:r>
      <w:r w:rsidR="000C63B3" w:rsidRPr="00B01E32">
        <w:rPr>
          <w:lang w:val="en-GB"/>
        </w:rPr>
        <w:t xml:space="preserve">can stay in the warehouse </w:t>
      </w:r>
      <w:r w:rsidR="000C1343" w:rsidRPr="00B01E32">
        <w:rPr>
          <w:lang w:val="en-GB"/>
        </w:rPr>
        <w:t>for a long period of time</w:t>
      </w:r>
      <w:r w:rsidR="000C63B3" w:rsidRPr="00B01E32">
        <w:rPr>
          <w:lang w:val="en-GB"/>
        </w:rPr>
        <w:t xml:space="preserve">. </w:t>
      </w:r>
      <w:r w:rsidR="00EB12A6" w:rsidRPr="00B01E32">
        <w:rPr>
          <w:lang w:val="en-GB"/>
        </w:rPr>
        <w:t>Therefore,</w:t>
      </w:r>
      <w:r w:rsidR="004C13C8" w:rsidRPr="00B01E32">
        <w:rPr>
          <w:lang w:val="en-GB"/>
        </w:rPr>
        <w:t xml:space="preserve"> there are less command but</w:t>
      </w:r>
      <w:r w:rsidR="000D3FD9" w:rsidRPr="00B01E32">
        <w:rPr>
          <w:lang w:val="en-GB"/>
        </w:rPr>
        <w:t xml:space="preserve"> </w:t>
      </w:r>
      <w:r w:rsidR="00BE479A">
        <w:rPr>
          <w:lang w:val="en-GB"/>
        </w:rPr>
        <w:t xml:space="preserve">there </w:t>
      </w:r>
      <w:r w:rsidR="000D3FD9" w:rsidRPr="00B01E32">
        <w:rPr>
          <w:lang w:val="en-GB"/>
        </w:rPr>
        <w:t xml:space="preserve">are bigger. They were between 500kg and two </w:t>
      </w:r>
      <w:r w:rsidR="00BE479A">
        <w:rPr>
          <w:lang w:val="en-GB"/>
        </w:rPr>
        <w:t>tones</w:t>
      </w:r>
      <w:r w:rsidR="000D3FD9" w:rsidRPr="00B01E32">
        <w:rPr>
          <w:lang w:val="en-GB"/>
        </w:rPr>
        <w:t>.</w:t>
      </w:r>
      <w:r w:rsidR="00413FFD" w:rsidRPr="00B01E32">
        <w:rPr>
          <w:lang w:val="en-GB"/>
        </w:rPr>
        <w:t xml:space="preserve"> And as we didn’t know the number of products but only the weigh,</w:t>
      </w:r>
      <w:r w:rsidR="0062625C" w:rsidRPr="00B01E32">
        <w:rPr>
          <w:lang w:val="en-GB"/>
        </w:rPr>
        <w:t xml:space="preserve"> this command took much more time. As an example</w:t>
      </w:r>
      <w:r w:rsidR="005228C3" w:rsidRPr="00B01E32">
        <w:rPr>
          <w:lang w:val="en-GB"/>
        </w:rPr>
        <w:t xml:space="preserve">, we could make </w:t>
      </w:r>
      <w:r w:rsidR="004269C6" w:rsidRPr="00B01E32">
        <w:rPr>
          <w:lang w:val="en-GB"/>
        </w:rPr>
        <w:t>around 30 fresh food’s commands but only</w:t>
      </w:r>
      <w:r w:rsidR="005228C3" w:rsidRPr="00B01E32">
        <w:rPr>
          <w:lang w:val="en-GB"/>
        </w:rPr>
        <w:t xml:space="preserve"> three command</w:t>
      </w:r>
      <w:r w:rsidR="004269C6" w:rsidRPr="00B01E32">
        <w:rPr>
          <w:lang w:val="en-GB"/>
        </w:rPr>
        <w:t>s</w:t>
      </w:r>
      <w:r w:rsidR="005228C3" w:rsidRPr="00B01E32">
        <w:rPr>
          <w:lang w:val="en-GB"/>
        </w:rPr>
        <w:t xml:space="preserve"> of non-perishable food during the afternoon.</w:t>
      </w:r>
    </w:p>
    <w:p w14:paraId="06AC452F" w14:textId="0684D029" w:rsidR="00BE0EB7" w:rsidRPr="00B01E32" w:rsidRDefault="007671A4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The third task is </w:t>
      </w:r>
      <w:r w:rsidR="00D34B0A" w:rsidRPr="00B01E32">
        <w:rPr>
          <w:lang w:val="en-GB"/>
        </w:rPr>
        <w:t xml:space="preserve">simpler than the others. </w:t>
      </w:r>
      <w:r w:rsidR="00615D1C" w:rsidRPr="00B01E32">
        <w:rPr>
          <w:lang w:val="en-GB"/>
        </w:rPr>
        <w:t>Indeed, it</w:t>
      </w:r>
      <w:r w:rsidR="00540836" w:rsidRPr="00B01E32">
        <w:rPr>
          <w:lang w:val="en-GB"/>
        </w:rPr>
        <w:t xml:space="preserve">’s about </w:t>
      </w:r>
      <w:r w:rsidR="00536145" w:rsidRPr="00B01E32">
        <w:rPr>
          <w:lang w:val="en-GB"/>
        </w:rPr>
        <w:t xml:space="preserve">sort </w:t>
      </w:r>
      <w:r w:rsidR="00540836" w:rsidRPr="00B01E32">
        <w:rPr>
          <w:lang w:val="en-GB"/>
        </w:rPr>
        <w:t xml:space="preserve">and </w:t>
      </w:r>
      <w:r w:rsidR="002B50F5" w:rsidRPr="00B01E32">
        <w:rPr>
          <w:lang w:val="en-GB"/>
        </w:rPr>
        <w:t>store</w:t>
      </w:r>
      <w:r w:rsidR="00540836" w:rsidRPr="00B01E32">
        <w:rPr>
          <w:lang w:val="en-GB"/>
        </w:rPr>
        <w:t xml:space="preserve"> the </w:t>
      </w:r>
      <w:r w:rsidR="009A7542" w:rsidRPr="00B01E32">
        <w:rPr>
          <w:lang w:val="en-GB"/>
        </w:rPr>
        <w:t>stock. Indeed</w:t>
      </w:r>
      <w:r w:rsidR="009164A4">
        <w:rPr>
          <w:lang w:val="en-GB"/>
        </w:rPr>
        <w:t>,</w:t>
      </w:r>
      <w:r w:rsidR="009A7542" w:rsidRPr="00B01E32">
        <w:rPr>
          <w:lang w:val="en-GB"/>
        </w:rPr>
        <w:t xml:space="preserve"> the </w:t>
      </w:r>
      <w:r w:rsidR="000C1343" w:rsidRPr="00B01E32">
        <w:rPr>
          <w:lang w:val="en-GB"/>
        </w:rPr>
        <w:t xml:space="preserve">Food Bank </w:t>
      </w:r>
      <w:r w:rsidR="009A7542" w:rsidRPr="00B01E32">
        <w:rPr>
          <w:lang w:val="en-GB"/>
        </w:rPr>
        <w:t>rece</w:t>
      </w:r>
      <w:r w:rsidR="00844305" w:rsidRPr="00B01E32">
        <w:rPr>
          <w:lang w:val="en-GB"/>
        </w:rPr>
        <w:t>ive</w:t>
      </w:r>
      <w:r w:rsidR="000C1343" w:rsidRPr="00B01E32">
        <w:rPr>
          <w:lang w:val="en-GB"/>
        </w:rPr>
        <w:t>d</w:t>
      </w:r>
      <w:r w:rsidR="00844305" w:rsidRPr="00B01E32">
        <w:rPr>
          <w:lang w:val="en-GB"/>
        </w:rPr>
        <w:t xml:space="preserve"> </w:t>
      </w:r>
      <w:r w:rsidR="00923EA3" w:rsidRPr="00B01E32">
        <w:rPr>
          <w:lang w:val="en-GB"/>
        </w:rPr>
        <w:t xml:space="preserve">a lot of food and sometimes it comes </w:t>
      </w:r>
      <w:r w:rsidR="000D0A0A" w:rsidRPr="00B01E32">
        <w:rPr>
          <w:lang w:val="en-GB"/>
        </w:rPr>
        <w:t>untidy</w:t>
      </w:r>
      <w:r w:rsidR="00DA71E5" w:rsidRPr="00B01E32">
        <w:rPr>
          <w:lang w:val="en-GB"/>
        </w:rPr>
        <w:t>.</w:t>
      </w:r>
      <w:r w:rsidR="00C760EB" w:rsidRPr="00B01E32">
        <w:rPr>
          <w:lang w:val="en-GB"/>
        </w:rPr>
        <w:t xml:space="preserve"> In this case we have to put it in boxes to</w:t>
      </w:r>
      <w:r w:rsidR="00432C86" w:rsidRPr="00B01E32">
        <w:rPr>
          <w:lang w:val="en-GB"/>
        </w:rPr>
        <w:t xml:space="preserve"> facilitate the stor</w:t>
      </w:r>
      <w:r w:rsidR="00950B5A" w:rsidRPr="00B01E32">
        <w:rPr>
          <w:lang w:val="en-GB"/>
        </w:rPr>
        <w:t>age.</w:t>
      </w:r>
      <w:r w:rsidR="00D75200" w:rsidRPr="00B01E32">
        <w:rPr>
          <w:lang w:val="en-GB"/>
        </w:rPr>
        <w:t xml:space="preserve"> </w:t>
      </w:r>
      <w:r w:rsidR="004B550C" w:rsidRPr="00B01E32">
        <w:rPr>
          <w:lang w:val="en-GB"/>
        </w:rPr>
        <w:t>Of course,</w:t>
      </w:r>
      <w:r w:rsidR="00D75200" w:rsidRPr="00B01E32">
        <w:rPr>
          <w:lang w:val="en-GB"/>
        </w:rPr>
        <w:t xml:space="preserve"> we do that only with the non-perishable because </w:t>
      </w:r>
      <w:r w:rsidR="001F70C3" w:rsidRPr="00B01E32">
        <w:rPr>
          <w:lang w:val="en-GB"/>
        </w:rPr>
        <w:t>the fresh food don</w:t>
      </w:r>
      <w:r w:rsidR="009164A4">
        <w:rPr>
          <w:lang w:val="en-GB"/>
        </w:rPr>
        <w:t>es</w:t>
      </w:r>
      <w:r w:rsidR="001F70C3" w:rsidRPr="00B01E32">
        <w:rPr>
          <w:lang w:val="en-GB"/>
        </w:rPr>
        <w:t>’t stay more than one or two days in the warehouses.</w:t>
      </w:r>
      <w:r w:rsidR="009A7542" w:rsidRPr="00B01E32">
        <w:rPr>
          <w:lang w:val="en-GB"/>
        </w:rPr>
        <w:t xml:space="preserve"> </w:t>
      </w:r>
    </w:p>
    <w:p w14:paraId="35073BFD" w14:textId="1C9A0888" w:rsidR="000D0A0A" w:rsidRPr="00B01E32" w:rsidRDefault="00C84341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This task is very </w:t>
      </w:r>
      <w:r w:rsidR="000C1343" w:rsidRPr="00B01E32">
        <w:rPr>
          <w:lang w:val="en-GB"/>
        </w:rPr>
        <w:t>useful</w:t>
      </w:r>
      <w:r w:rsidRPr="00B01E32">
        <w:rPr>
          <w:lang w:val="en-GB"/>
        </w:rPr>
        <w:t xml:space="preserve"> when the Banco Alimentar does </w:t>
      </w:r>
      <w:r w:rsidR="008E6054" w:rsidRPr="00B01E32">
        <w:rPr>
          <w:lang w:val="en-GB"/>
        </w:rPr>
        <w:t xml:space="preserve">food collects. </w:t>
      </w:r>
      <w:r w:rsidR="004B550C" w:rsidRPr="00B01E32">
        <w:rPr>
          <w:lang w:val="en-GB"/>
        </w:rPr>
        <w:t>Indeed,</w:t>
      </w:r>
      <w:r w:rsidR="008E6054" w:rsidRPr="00B01E32">
        <w:rPr>
          <w:lang w:val="en-GB"/>
        </w:rPr>
        <w:t xml:space="preserve"> </w:t>
      </w:r>
      <w:r w:rsidR="009039E4" w:rsidRPr="00B01E32">
        <w:rPr>
          <w:lang w:val="en-GB"/>
        </w:rPr>
        <w:t xml:space="preserve">they are composed of a lot of </w:t>
      </w:r>
      <w:r w:rsidR="000C1343" w:rsidRPr="00B01E32">
        <w:rPr>
          <w:lang w:val="en-GB"/>
        </w:rPr>
        <w:t>different</w:t>
      </w:r>
      <w:r w:rsidR="009039E4" w:rsidRPr="00B01E32">
        <w:rPr>
          <w:lang w:val="en-GB"/>
        </w:rPr>
        <w:t xml:space="preserve"> </w:t>
      </w:r>
      <w:r w:rsidR="004E16D6" w:rsidRPr="00B01E32">
        <w:rPr>
          <w:lang w:val="en-GB"/>
        </w:rPr>
        <w:t xml:space="preserve">bulk </w:t>
      </w:r>
      <w:r w:rsidR="009039E4" w:rsidRPr="00B01E32">
        <w:rPr>
          <w:lang w:val="en-GB"/>
        </w:rPr>
        <w:t>pr</w:t>
      </w:r>
      <w:r w:rsidR="004E16D6" w:rsidRPr="00B01E32">
        <w:rPr>
          <w:lang w:val="en-GB"/>
        </w:rPr>
        <w:t>o</w:t>
      </w:r>
      <w:r w:rsidR="009039E4" w:rsidRPr="00B01E32">
        <w:rPr>
          <w:lang w:val="en-GB"/>
        </w:rPr>
        <w:t>ducts</w:t>
      </w:r>
      <w:r w:rsidR="004E16D6" w:rsidRPr="00B01E32">
        <w:rPr>
          <w:lang w:val="en-GB"/>
        </w:rPr>
        <w:t>.</w:t>
      </w:r>
    </w:p>
    <w:p w14:paraId="0A839F62" w14:textId="768639DB" w:rsidR="004E16D6" w:rsidRPr="00B01E32" w:rsidRDefault="004E16D6" w:rsidP="0037223C">
      <w:pPr>
        <w:jc w:val="both"/>
        <w:rPr>
          <w:lang w:val="en-GB"/>
        </w:rPr>
      </w:pPr>
    </w:p>
    <w:p w14:paraId="16667CCC" w14:textId="46754DC4" w:rsidR="004E16D6" w:rsidRPr="00B01E32" w:rsidRDefault="00785BA9" w:rsidP="0037223C">
      <w:pPr>
        <w:jc w:val="both"/>
        <w:rPr>
          <w:lang w:val="en-GB"/>
        </w:rPr>
      </w:pPr>
      <w:r>
        <w:rPr>
          <w:lang w:val="en-GB"/>
        </w:rPr>
        <w:t>N</w:t>
      </w:r>
      <w:r w:rsidR="004E16D6" w:rsidRPr="00B01E32">
        <w:rPr>
          <w:lang w:val="en-GB"/>
        </w:rPr>
        <w:t xml:space="preserve">ow </w:t>
      </w:r>
      <w:r>
        <w:rPr>
          <w:lang w:val="en-GB"/>
        </w:rPr>
        <w:t>I</w:t>
      </w:r>
      <w:r w:rsidR="004E16D6" w:rsidRPr="00B01E32">
        <w:rPr>
          <w:lang w:val="en-GB"/>
        </w:rPr>
        <w:t xml:space="preserve"> am going to present you a ordinary day in the food bank</w:t>
      </w:r>
      <w:r w:rsidR="009F08CA" w:rsidRPr="00B01E32">
        <w:rPr>
          <w:lang w:val="en-GB"/>
        </w:rPr>
        <w:t>. The days there were really organised.</w:t>
      </w:r>
    </w:p>
    <w:p w14:paraId="6F98F09B" w14:textId="1FAAF2F5" w:rsidR="009F08CA" w:rsidRPr="00B01E32" w:rsidRDefault="009F08CA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The day begin at 9 and </w:t>
      </w:r>
      <w:r w:rsidR="00785BA9" w:rsidRPr="00B01E32">
        <w:rPr>
          <w:lang w:val="en-GB"/>
        </w:rPr>
        <w:t>a</w:t>
      </w:r>
      <w:r w:rsidRPr="00B01E32">
        <w:rPr>
          <w:lang w:val="en-GB"/>
        </w:rPr>
        <w:t xml:space="preserve"> half</w:t>
      </w:r>
      <w:r w:rsidR="000F3B1A" w:rsidRPr="00B01E32">
        <w:rPr>
          <w:lang w:val="en-GB"/>
        </w:rPr>
        <w:t xml:space="preserve"> </w:t>
      </w:r>
      <w:r w:rsidR="00026C99">
        <w:rPr>
          <w:lang w:val="en-GB"/>
        </w:rPr>
        <w:t>a</w:t>
      </w:r>
      <w:r w:rsidR="000F3B1A" w:rsidRPr="00B01E32">
        <w:rPr>
          <w:lang w:val="en-GB"/>
        </w:rPr>
        <w:t xml:space="preserve">nd </w:t>
      </w:r>
      <w:r w:rsidR="00785BA9" w:rsidRPr="00B01E32">
        <w:rPr>
          <w:lang w:val="en-GB"/>
        </w:rPr>
        <w:t>it was</w:t>
      </w:r>
      <w:r w:rsidR="000F3B1A" w:rsidRPr="00B01E32">
        <w:rPr>
          <w:lang w:val="en-GB"/>
        </w:rPr>
        <w:t xml:space="preserve"> always the same. </w:t>
      </w:r>
      <w:r w:rsidR="00AB168D" w:rsidRPr="00B01E32">
        <w:rPr>
          <w:lang w:val="en-GB"/>
        </w:rPr>
        <w:t>A</w:t>
      </w:r>
      <w:r w:rsidR="000641B5" w:rsidRPr="00B01E32">
        <w:rPr>
          <w:lang w:val="en-GB"/>
        </w:rPr>
        <w:t xml:space="preserve"> leader presents us the fresh products of the day. Then we start</w:t>
      </w:r>
      <w:r w:rsidR="000C1343" w:rsidRPr="00B01E32">
        <w:rPr>
          <w:lang w:val="en-GB"/>
        </w:rPr>
        <w:t>ed to prepare</w:t>
      </w:r>
      <w:r w:rsidR="000641B5" w:rsidRPr="00B01E32">
        <w:rPr>
          <w:lang w:val="en-GB"/>
        </w:rPr>
        <w:t xml:space="preserve"> the orders.</w:t>
      </w:r>
      <w:r w:rsidR="00F3631E" w:rsidRPr="00B01E32">
        <w:rPr>
          <w:lang w:val="en-GB"/>
        </w:rPr>
        <w:t xml:space="preserve"> The morning is split in</w:t>
      </w:r>
      <w:r w:rsidR="000C1343" w:rsidRPr="00B01E32">
        <w:rPr>
          <w:lang w:val="en-GB"/>
        </w:rPr>
        <w:t>to</w:t>
      </w:r>
      <w:r w:rsidR="00F3631E" w:rsidRPr="00B01E32">
        <w:rPr>
          <w:lang w:val="en-GB"/>
        </w:rPr>
        <w:t xml:space="preserve"> two</w:t>
      </w:r>
      <w:r w:rsidR="000C1343" w:rsidRPr="00B01E32">
        <w:rPr>
          <w:lang w:val="en-GB"/>
        </w:rPr>
        <w:t xml:space="preserve"> parts</w:t>
      </w:r>
      <w:r w:rsidR="00F3631E" w:rsidRPr="00B01E32">
        <w:rPr>
          <w:lang w:val="en-GB"/>
        </w:rPr>
        <w:t xml:space="preserve">. </w:t>
      </w:r>
      <w:r w:rsidR="00026C99">
        <w:rPr>
          <w:lang w:val="en-GB"/>
        </w:rPr>
        <w:t>D</w:t>
      </w:r>
      <w:r w:rsidR="000C1343" w:rsidRPr="00B01E32">
        <w:rPr>
          <w:lang w:val="en-GB"/>
        </w:rPr>
        <w:t xml:space="preserve">uring the </w:t>
      </w:r>
      <w:r w:rsidR="00F3631E" w:rsidRPr="00B01E32">
        <w:rPr>
          <w:lang w:val="en-GB"/>
        </w:rPr>
        <w:t xml:space="preserve">first </w:t>
      </w:r>
      <w:r w:rsidR="000C1343" w:rsidRPr="00B01E32">
        <w:rPr>
          <w:lang w:val="en-GB"/>
        </w:rPr>
        <w:t xml:space="preserve">one </w:t>
      </w:r>
      <w:r w:rsidR="00F3631E" w:rsidRPr="00B01E32">
        <w:rPr>
          <w:lang w:val="en-GB"/>
        </w:rPr>
        <w:t xml:space="preserve">we </w:t>
      </w:r>
      <w:r w:rsidR="000C1343" w:rsidRPr="00B01E32">
        <w:rPr>
          <w:lang w:val="en-GB"/>
        </w:rPr>
        <w:t xml:space="preserve">prepare </w:t>
      </w:r>
      <w:r w:rsidR="00F3631E" w:rsidRPr="00B01E32">
        <w:rPr>
          <w:lang w:val="en-GB"/>
        </w:rPr>
        <w:t>the orders</w:t>
      </w:r>
      <w:r w:rsidR="00B81F8E" w:rsidRPr="00B01E32">
        <w:rPr>
          <w:lang w:val="en-GB"/>
        </w:rPr>
        <w:t xml:space="preserve"> which </w:t>
      </w:r>
      <w:r w:rsidR="001822E6">
        <w:rPr>
          <w:lang w:val="en-GB"/>
        </w:rPr>
        <w:t>are being taken</w:t>
      </w:r>
      <w:r w:rsidR="00B81F8E" w:rsidRPr="00B01E32">
        <w:rPr>
          <w:lang w:val="en-GB"/>
        </w:rPr>
        <w:t xml:space="preserve"> in the morning</w:t>
      </w:r>
      <w:r w:rsidR="005F5FEB" w:rsidRPr="00B01E32">
        <w:rPr>
          <w:lang w:val="en-GB"/>
        </w:rPr>
        <w:t>. When all the orders</w:t>
      </w:r>
      <w:r w:rsidR="000C1343" w:rsidRPr="00B01E32">
        <w:rPr>
          <w:lang w:val="en-GB"/>
        </w:rPr>
        <w:t xml:space="preserve"> were made</w:t>
      </w:r>
      <w:r w:rsidR="00E31493" w:rsidRPr="00B01E32">
        <w:rPr>
          <w:lang w:val="en-GB"/>
        </w:rPr>
        <w:t xml:space="preserve">, we </w:t>
      </w:r>
      <w:r w:rsidR="000C1343" w:rsidRPr="00B01E32">
        <w:rPr>
          <w:lang w:val="en-GB"/>
        </w:rPr>
        <w:t>had</w:t>
      </w:r>
      <w:r w:rsidR="0027292D">
        <w:rPr>
          <w:lang w:val="en-GB"/>
        </w:rPr>
        <w:t xml:space="preserve"> </w:t>
      </w:r>
      <w:r w:rsidR="00E31493" w:rsidRPr="00B01E32">
        <w:rPr>
          <w:lang w:val="en-GB"/>
        </w:rPr>
        <w:t>a break. The other NGO come to take their command. When it’s</w:t>
      </w:r>
      <w:r w:rsidR="00DC14D1" w:rsidRPr="00B01E32">
        <w:rPr>
          <w:lang w:val="en-GB"/>
        </w:rPr>
        <w:t xml:space="preserve"> done, we can do the </w:t>
      </w:r>
      <w:r w:rsidR="002306C0">
        <w:rPr>
          <w:lang w:val="en-GB"/>
        </w:rPr>
        <w:t>second part. During this one</w:t>
      </w:r>
      <w:r w:rsidR="00354C1B">
        <w:rPr>
          <w:lang w:val="en-GB"/>
        </w:rPr>
        <w:t xml:space="preserve"> we prepare</w:t>
      </w:r>
      <w:r w:rsidR="00DC14D1" w:rsidRPr="00B01E32">
        <w:rPr>
          <w:lang w:val="en-GB"/>
        </w:rPr>
        <w:t xml:space="preserve"> command </w:t>
      </w:r>
      <w:r w:rsidR="00354C1B">
        <w:rPr>
          <w:lang w:val="en-GB"/>
        </w:rPr>
        <w:t xml:space="preserve">which </w:t>
      </w:r>
      <w:r w:rsidR="00DC14D1" w:rsidRPr="00B01E32">
        <w:rPr>
          <w:lang w:val="en-GB"/>
        </w:rPr>
        <w:t>are being taken in the afternoon. So</w:t>
      </w:r>
      <w:r w:rsidR="00354C1B">
        <w:rPr>
          <w:lang w:val="en-GB"/>
        </w:rPr>
        <w:t>,</w:t>
      </w:r>
      <w:r w:rsidR="00DC14D1" w:rsidRPr="00B01E32">
        <w:rPr>
          <w:lang w:val="en-GB"/>
        </w:rPr>
        <w:t xml:space="preserve"> we don’t put the </w:t>
      </w:r>
      <w:r w:rsidR="00F0167E" w:rsidRPr="00B01E32">
        <w:rPr>
          <w:lang w:val="en-GB"/>
        </w:rPr>
        <w:t>frozen food on the pallet (the frozen foo</w:t>
      </w:r>
      <w:r w:rsidR="00354C1B">
        <w:rPr>
          <w:lang w:val="en-GB"/>
        </w:rPr>
        <w:t xml:space="preserve">d is </w:t>
      </w:r>
      <w:r w:rsidR="00F25496" w:rsidRPr="00B01E32">
        <w:rPr>
          <w:lang w:val="en-GB"/>
        </w:rPr>
        <w:t>considered as</w:t>
      </w:r>
      <w:r w:rsidR="007E6DD0" w:rsidRPr="00B01E32">
        <w:rPr>
          <w:lang w:val="en-GB"/>
        </w:rPr>
        <w:t xml:space="preserve"> the</w:t>
      </w:r>
      <w:r w:rsidR="00F90702" w:rsidRPr="00B01E32">
        <w:rPr>
          <w:lang w:val="en-GB"/>
        </w:rPr>
        <w:t xml:space="preserve"> fresh food)</w:t>
      </w:r>
      <w:r w:rsidR="00F25496" w:rsidRPr="00B01E32">
        <w:rPr>
          <w:lang w:val="en-GB"/>
        </w:rPr>
        <w:t>.</w:t>
      </w:r>
      <w:r w:rsidR="007E6DD0" w:rsidRPr="00B01E32">
        <w:rPr>
          <w:lang w:val="en-GB"/>
        </w:rPr>
        <w:t xml:space="preserve"> When it’s done, the morning part </w:t>
      </w:r>
      <w:r w:rsidR="00093BBB" w:rsidRPr="00B01E32">
        <w:rPr>
          <w:lang w:val="en-GB"/>
        </w:rPr>
        <w:t>is finished. This part was the mo</w:t>
      </w:r>
      <w:r w:rsidR="00B85B89" w:rsidRPr="00B01E32">
        <w:rPr>
          <w:lang w:val="en-GB"/>
        </w:rPr>
        <w:t xml:space="preserve">st tiring because we had to be fast and to </w:t>
      </w:r>
      <w:r w:rsidR="004C5376" w:rsidRPr="00B01E32">
        <w:rPr>
          <w:lang w:val="en-GB"/>
        </w:rPr>
        <w:t>carry heavy products.</w:t>
      </w:r>
      <w:r w:rsidR="00694BC7" w:rsidRPr="00B01E32">
        <w:rPr>
          <w:lang w:val="en-GB"/>
        </w:rPr>
        <w:t xml:space="preserve"> It was done quite only by volunteers. </w:t>
      </w:r>
      <w:r w:rsidR="00750087" w:rsidRPr="00B01E32">
        <w:rPr>
          <w:lang w:val="en-GB"/>
        </w:rPr>
        <w:t xml:space="preserve">The number of volunteers </w:t>
      </w:r>
      <w:r w:rsidR="00167AB1" w:rsidRPr="00B01E32">
        <w:rPr>
          <w:lang w:val="en-GB"/>
        </w:rPr>
        <w:t xml:space="preserve">changed </w:t>
      </w:r>
      <w:r w:rsidR="00AD4BE0">
        <w:rPr>
          <w:lang w:val="en-GB"/>
        </w:rPr>
        <w:t xml:space="preserve">every </w:t>
      </w:r>
      <w:r w:rsidR="00750087" w:rsidRPr="00B01E32">
        <w:rPr>
          <w:lang w:val="en-GB"/>
        </w:rPr>
        <w:t>day.</w:t>
      </w:r>
    </w:p>
    <w:p w14:paraId="3CDD2926" w14:textId="449A52DA" w:rsidR="002C3084" w:rsidRPr="00B01E32" w:rsidRDefault="002C3084" w:rsidP="0037223C">
      <w:pPr>
        <w:jc w:val="both"/>
        <w:rPr>
          <w:lang w:val="en-GB"/>
        </w:rPr>
      </w:pPr>
      <w:r w:rsidRPr="00B01E32">
        <w:rPr>
          <w:lang w:val="en-GB"/>
        </w:rPr>
        <w:t>Then we had two hours</w:t>
      </w:r>
      <w:r w:rsidR="00330F46">
        <w:rPr>
          <w:lang w:val="en-GB"/>
        </w:rPr>
        <w:t xml:space="preserve"> break</w:t>
      </w:r>
      <w:r w:rsidRPr="00B01E32">
        <w:rPr>
          <w:lang w:val="en-GB"/>
        </w:rPr>
        <w:t xml:space="preserve">. It </w:t>
      </w:r>
      <w:r w:rsidR="00167AB1" w:rsidRPr="00B01E32">
        <w:rPr>
          <w:lang w:val="en-GB"/>
        </w:rPr>
        <w:t xml:space="preserve">allows </w:t>
      </w:r>
      <w:r w:rsidRPr="00B01E32">
        <w:rPr>
          <w:lang w:val="en-GB"/>
        </w:rPr>
        <w:t>to meet the other volunteers.</w:t>
      </w:r>
    </w:p>
    <w:p w14:paraId="37488835" w14:textId="41772422" w:rsidR="00C15C74" w:rsidRPr="00B01E32" w:rsidRDefault="00262D10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During the afternoon we can make different </w:t>
      </w:r>
      <w:r w:rsidR="00662E03" w:rsidRPr="00B01E32">
        <w:rPr>
          <w:lang w:val="en-GB"/>
        </w:rPr>
        <w:t>activities</w:t>
      </w:r>
      <w:r w:rsidRPr="00B01E32">
        <w:rPr>
          <w:lang w:val="en-GB"/>
        </w:rPr>
        <w:t xml:space="preserve">. Most of the time I </w:t>
      </w:r>
      <w:r w:rsidR="006110A3">
        <w:rPr>
          <w:lang w:val="en-GB"/>
        </w:rPr>
        <w:t>prepare t</w:t>
      </w:r>
      <w:r w:rsidRPr="00B01E32">
        <w:rPr>
          <w:lang w:val="en-GB"/>
        </w:rPr>
        <w:t xml:space="preserve">he non-perishable </w:t>
      </w:r>
      <w:r w:rsidR="006110A3">
        <w:rPr>
          <w:lang w:val="en-GB"/>
        </w:rPr>
        <w:t>commands</w:t>
      </w:r>
      <w:r w:rsidR="00FE7155" w:rsidRPr="00B01E32">
        <w:rPr>
          <w:lang w:val="en-GB"/>
        </w:rPr>
        <w:t xml:space="preserve">. If there were no food, we could finish the </w:t>
      </w:r>
      <w:r w:rsidR="00CE1015" w:rsidRPr="00B01E32">
        <w:rPr>
          <w:lang w:val="en-GB"/>
        </w:rPr>
        <w:t>« afternoon’s order ». That’s mean putting the frozen food on it.</w:t>
      </w:r>
      <w:r w:rsidR="00423A93" w:rsidRPr="00B01E32">
        <w:rPr>
          <w:lang w:val="en-GB"/>
        </w:rPr>
        <w:t xml:space="preserve"> Indeed</w:t>
      </w:r>
      <w:r w:rsidR="00532438">
        <w:rPr>
          <w:lang w:val="en-GB"/>
        </w:rPr>
        <w:t>,</w:t>
      </w:r>
      <w:r w:rsidR="00423A93" w:rsidRPr="00B01E32">
        <w:rPr>
          <w:lang w:val="en-GB"/>
        </w:rPr>
        <w:t xml:space="preserve"> we don’t put </w:t>
      </w:r>
      <w:r w:rsidR="00B6691F" w:rsidRPr="00B01E32">
        <w:rPr>
          <w:lang w:val="en-GB"/>
        </w:rPr>
        <w:t>the frozen food during the morning to not let it to</w:t>
      </w:r>
      <w:r w:rsidR="00AD4BE0">
        <w:rPr>
          <w:lang w:val="en-GB"/>
        </w:rPr>
        <w:t>o</w:t>
      </w:r>
      <w:r w:rsidR="00B6691F" w:rsidRPr="00B01E32">
        <w:rPr>
          <w:lang w:val="en-GB"/>
        </w:rPr>
        <w:t xml:space="preserve"> much time outside of the </w:t>
      </w:r>
      <w:r w:rsidR="00743695" w:rsidRPr="00B01E32">
        <w:rPr>
          <w:lang w:val="en-GB"/>
        </w:rPr>
        <w:t>fr</w:t>
      </w:r>
      <w:r w:rsidR="00DE1B6F" w:rsidRPr="00B01E32">
        <w:rPr>
          <w:lang w:val="en-GB"/>
        </w:rPr>
        <w:t>eezers</w:t>
      </w:r>
      <w:r w:rsidR="00743695" w:rsidRPr="00B01E32">
        <w:rPr>
          <w:lang w:val="en-GB"/>
        </w:rPr>
        <w:t xml:space="preserve">. When it’s done, </w:t>
      </w:r>
      <w:r w:rsidR="00AD4BE0">
        <w:rPr>
          <w:lang w:val="en-GB"/>
        </w:rPr>
        <w:t xml:space="preserve">I </w:t>
      </w:r>
      <w:r w:rsidR="00743695" w:rsidRPr="00B01E32">
        <w:rPr>
          <w:lang w:val="en-GB"/>
        </w:rPr>
        <w:t>c</w:t>
      </w:r>
      <w:r w:rsidR="00C15C74" w:rsidRPr="00B01E32">
        <w:rPr>
          <w:lang w:val="en-GB"/>
        </w:rPr>
        <w:t xml:space="preserve">an store the food. There is always something to do in the </w:t>
      </w:r>
      <w:r w:rsidR="00195818" w:rsidRPr="00B01E32">
        <w:rPr>
          <w:lang w:val="en-GB"/>
        </w:rPr>
        <w:t>Banco Alimentar.</w:t>
      </w:r>
    </w:p>
    <w:p w14:paraId="119CCDB7" w14:textId="53E011D9" w:rsidR="004F4EF1" w:rsidRDefault="00972E78" w:rsidP="00972E78">
      <w:pPr>
        <w:pStyle w:val="Titre1"/>
        <w:jc w:val="both"/>
        <w:rPr>
          <w:lang w:val="en-GB"/>
        </w:rPr>
      </w:pPr>
      <w:r>
        <w:rPr>
          <w:lang w:val="en-GB"/>
        </w:rPr>
        <w:lastRenderedPageBreak/>
        <w:t>Notion of citizen commitment</w:t>
      </w:r>
    </w:p>
    <w:p w14:paraId="2E9A32BC" w14:textId="586CD1CB" w:rsidR="00972E78" w:rsidRPr="00972E78" w:rsidRDefault="00972E78" w:rsidP="00972E78">
      <w:pPr>
        <w:rPr>
          <w:lang w:val="en-GB"/>
        </w:rPr>
      </w:pPr>
    </w:p>
    <w:p w14:paraId="4C1F6E75" w14:textId="75D594D1" w:rsidR="001740A1" w:rsidRPr="00B01E32" w:rsidRDefault="00532438" w:rsidP="0037223C">
      <w:pPr>
        <w:jc w:val="both"/>
        <w:rPr>
          <w:lang w:val="en-GB"/>
        </w:rPr>
      </w:pPr>
      <w:r>
        <w:rPr>
          <w:lang w:val="en-GB"/>
        </w:rPr>
        <w:t>One</w:t>
      </w:r>
      <w:ins w:id="7" w:author="ADMIN" w:date="2021-11-10T10:46:00Z">
        <w:r w:rsidR="00167AB1" w:rsidRPr="00B01E32">
          <w:rPr>
            <w:lang w:val="en-GB"/>
          </w:rPr>
          <w:t xml:space="preserve"> </w:t>
        </w:r>
      </w:ins>
      <w:r w:rsidR="000B1794" w:rsidRPr="00B01E32">
        <w:rPr>
          <w:lang w:val="en-GB"/>
        </w:rPr>
        <w:t xml:space="preserve">can define </w:t>
      </w:r>
      <w:r w:rsidR="00EA00F1" w:rsidRPr="00B01E32">
        <w:rPr>
          <w:lang w:val="en-GB"/>
        </w:rPr>
        <w:t>the civic commitment</w:t>
      </w:r>
      <w:r w:rsidR="00023E12" w:rsidRPr="00B01E32">
        <w:rPr>
          <w:lang w:val="en-GB"/>
        </w:rPr>
        <w:t xml:space="preserve"> as a participation in the society life and a contribution for the common good.</w:t>
      </w:r>
      <w:r w:rsidR="00953975" w:rsidRPr="00B01E32">
        <w:rPr>
          <w:lang w:val="en-GB"/>
        </w:rPr>
        <w:t xml:space="preserve"> </w:t>
      </w:r>
      <w:r w:rsidR="00F75337" w:rsidRPr="00B01E32">
        <w:rPr>
          <w:lang w:val="en-GB"/>
        </w:rPr>
        <w:t xml:space="preserve">The civic commitment internship </w:t>
      </w:r>
      <w:r w:rsidR="00915544" w:rsidRPr="00B01E32">
        <w:rPr>
          <w:lang w:val="en-GB"/>
        </w:rPr>
        <w:t xml:space="preserve">is </w:t>
      </w:r>
      <w:r w:rsidR="008565D7" w:rsidRPr="00B01E32">
        <w:rPr>
          <w:lang w:val="en-GB"/>
        </w:rPr>
        <w:t xml:space="preserve">at first </w:t>
      </w:r>
      <w:r w:rsidR="00915544" w:rsidRPr="00B01E32">
        <w:rPr>
          <w:lang w:val="en-GB"/>
        </w:rPr>
        <w:t xml:space="preserve">a social </w:t>
      </w:r>
      <w:r w:rsidR="008565D7" w:rsidRPr="00B01E32">
        <w:rPr>
          <w:lang w:val="en-GB"/>
        </w:rPr>
        <w:t xml:space="preserve">experience which </w:t>
      </w:r>
      <w:r w:rsidR="004F26B7" w:rsidRPr="00B01E32">
        <w:rPr>
          <w:lang w:val="en-GB"/>
        </w:rPr>
        <w:t>tend to understand</w:t>
      </w:r>
      <w:r w:rsidR="005513EA" w:rsidRPr="00B01E32">
        <w:rPr>
          <w:lang w:val="en-GB"/>
        </w:rPr>
        <w:t xml:space="preserve"> and stand </w:t>
      </w:r>
      <w:r w:rsidR="00CE31A0" w:rsidRPr="00B01E32">
        <w:rPr>
          <w:lang w:val="en-GB"/>
        </w:rPr>
        <w:t>against</w:t>
      </w:r>
      <w:r w:rsidR="004F26B7" w:rsidRPr="00B01E32">
        <w:rPr>
          <w:lang w:val="en-GB"/>
        </w:rPr>
        <w:t xml:space="preserve"> </w:t>
      </w:r>
      <w:r w:rsidR="00096467" w:rsidRPr="00B01E32">
        <w:rPr>
          <w:lang w:val="en-GB"/>
        </w:rPr>
        <w:t xml:space="preserve">society issues as the inequalities, </w:t>
      </w:r>
      <w:r w:rsidR="00002CCB" w:rsidRPr="00B01E32">
        <w:rPr>
          <w:lang w:val="en-GB"/>
        </w:rPr>
        <w:t>environment</w:t>
      </w:r>
      <w:r w:rsidR="00096467" w:rsidRPr="00B01E32">
        <w:rPr>
          <w:lang w:val="en-GB"/>
        </w:rPr>
        <w:t xml:space="preserve"> issues </w:t>
      </w:r>
      <w:r w:rsidR="006D39B7" w:rsidRPr="00B01E32">
        <w:rPr>
          <w:lang w:val="en-GB"/>
        </w:rPr>
        <w:t>or the poverty.</w:t>
      </w:r>
    </w:p>
    <w:p w14:paraId="565E6E0E" w14:textId="6CD9460A" w:rsidR="00954672" w:rsidRPr="00B01E32" w:rsidRDefault="00CE31A0" w:rsidP="0037223C">
      <w:pPr>
        <w:jc w:val="both"/>
        <w:rPr>
          <w:lang w:val="en-GB"/>
        </w:rPr>
      </w:pPr>
      <w:r w:rsidRPr="00B01E32">
        <w:rPr>
          <w:lang w:val="en-GB"/>
        </w:rPr>
        <w:t>My internship</w:t>
      </w:r>
      <w:r w:rsidR="00897AFA" w:rsidRPr="00B01E32">
        <w:rPr>
          <w:lang w:val="en-GB"/>
        </w:rPr>
        <w:t xml:space="preserve"> allows me to </w:t>
      </w:r>
      <w:r w:rsidR="00167AB1" w:rsidRPr="00B01E32">
        <w:rPr>
          <w:lang w:val="en-GB"/>
        </w:rPr>
        <w:t>realize</w:t>
      </w:r>
      <w:r w:rsidR="00897AFA" w:rsidRPr="00B01E32">
        <w:rPr>
          <w:lang w:val="en-GB"/>
        </w:rPr>
        <w:t xml:space="preserve"> </w:t>
      </w:r>
      <w:r w:rsidR="009C7F6F" w:rsidRPr="00B01E32">
        <w:rPr>
          <w:lang w:val="en-GB"/>
        </w:rPr>
        <w:t>that even in our rich countries, there are still a lot of people who need food.</w:t>
      </w:r>
      <w:r w:rsidR="00204409" w:rsidRPr="00B01E32">
        <w:rPr>
          <w:lang w:val="en-GB"/>
        </w:rPr>
        <w:t xml:space="preserve"> In addition to this,</w:t>
      </w:r>
      <w:r w:rsidR="00E74E47" w:rsidRPr="00B01E32">
        <w:rPr>
          <w:lang w:val="en-GB"/>
        </w:rPr>
        <w:t xml:space="preserve"> there is also </w:t>
      </w:r>
      <w:r w:rsidR="00D5131E" w:rsidRPr="00B01E32">
        <w:rPr>
          <w:lang w:val="en-GB"/>
        </w:rPr>
        <w:t xml:space="preserve">a lot </w:t>
      </w:r>
      <w:r w:rsidR="00954672" w:rsidRPr="00B01E32">
        <w:rPr>
          <w:lang w:val="en-GB"/>
        </w:rPr>
        <w:t xml:space="preserve">of food which is wasted. </w:t>
      </w:r>
      <w:r w:rsidR="008F50DE" w:rsidRPr="00B01E32">
        <w:rPr>
          <w:lang w:val="en-GB"/>
        </w:rPr>
        <w:t xml:space="preserve">Even if </w:t>
      </w:r>
      <w:r w:rsidR="00167AB1" w:rsidRPr="00B01E32">
        <w:rPr>
          <w:lang w:val="en-GB"/>
        </w:rPr>
        <w:t>I was aware of it</w:t>
      </w:r>
      <w:r w:rsidR="008F50DE" w:rsidRPr="00B01E32">
        <w:rPr>
          <w:lang w:val="en-GB"/>
        </w:rPr>
        <w:t>, see</w:t>
      </w:r>
      <w:r w:rsidR="00167AB1" w:rsidRPr="00B01E32">
        <w:rPr>
          <w:lang w:val="en-GB"/>
        </w:rPr>
        <w:t>ing</w:t>
      </w:r>
      <w:r w:rsidR="008F50DE" w:rsidRPr="00B01E32">
        <w:rPr>
          <w:lang w:val="en-GB"/>
        </w:rPr>
        <w:t xml:space="preserve"> that </w:t>
      </w:r>
      <w:r w:rsidR="00C927BB" w:rsidRPr="00B01E32">
        <w:rPr>
          <w:lang w:val="en-GB"/>
        </w:rPr>
        <w:t xml:space="preserve">during one month, it’s immediately more </w:t>
      </w:r>
      <w:r w:rsidR="00F44C46" w:rsidRPr="00B01E32">
        <w:rPr>
          <w:lang w:val="en-GB"/>
        </w:rPr>
        <w:t>con</w:t>
      </w:r>
      <w:r w:rsidR="001B277E" w:rsidRPr="00B01E32">
        <w:rPr>
          <w:lang w:val="en-GB"/>
        </w:rPr>
        <w:t>c</w:t>
      </w:r>
      <w:r w:rsidR="00F44C46" w:rsidRPr="00B01E32">
        <w:rPr>
          <w:lang w:val="en-GB"/>
        </w:rPr>
        <w:t>ret</w:t>
      </w:r>
      <w:r w:rsidR="001B277E" w:rsidRPr="00B01E32">
        <w:rPr>
          <w:lang w:val="en-GB"/>
        </w:rPr>
        <w:t>e</w:t>
      </w:r>
      <w:r w:rsidR="00F44C46" w:rsidRPr="00B01E32">
        <w:rPr>
          <w:lang w:val="en-GB"/>
        </w:rPr>
        <w:t>.</w:t>
      </w:r>
    </w:p>
    <w:p w14:paraId="7F366ABF" w14:textId="5E26AD38" w:rsidR="00CE31A0" w:rsidRPr="00B01E32" w:rsidRDefault="00EF6DB7" w:rsidP="0037223C">
      <w:pPr>
        <w:jc w:val="both"/>
        <w:rPr>
          <w:lang w:val="en-GB"/>
        </w:rPr>
      </w:pPr>
      <w:r w:rsidRPr="00B01E32">
        <w:rPr>
          <w:lang w:val="en-GB"/>
        </w:rPr>
        <w:t>Nevertheless,</w:t>
      </w:r>
      <w:r w:rsidR="00411061" w:rsidRPr="00B01E32">
        <w:rPr>
          <w:lang w:val="en-GB"/>
        </w:rPr>
        <w:t xml:space="preserve"> I was </w:t>
      </w:r>
      <w:r w:rsidR="00B76265" w:rsidRPr="00B01E32">
        <w:rPr>
          <w:lang w:val="en-GB"/>
        </w:rPr>
        <w:t>pleasantly surprised</w:t>
      </w:r>
      <w:r w:rsidR="00931A94" w:rsidRPr="00B01E32">
        <w:rPr>
          <w:lang w:val="en-GB"/>
        </w:rPr>
        <w:t xml:space="preserve"> when </w:t>
      </w:r>
      <w:r w:rsidR="00E402C5">
        <w:rPr>
          <w:lang w:val="en-GB"/>
        </w:rPr>
        <w:t xml:space="preserve">I </w:t>
      </w:r>
      <w:r w:rsidR="00931A94" w:rsidRPr="00B01E32">
        <w:rPr>
          <w:lang w:val="en-GB"/>
        </w:rPr>
        <w:t xml:space="preserve">saw all the </w:t>
      </w:r>
      <w:r w:rsidR="0088089A" w:rsidRPr="00B01E32">
        <w:rPr>
          <w:lang w:val="en-GB"/>
        </w:rPr>
        <w:t>volunteer</w:t>
      </w:r>
      <w:r w:rsidR="00931A94" w:rsidRPr="00B01E32">
        <w:rPr>
          <w:lang w:val="en-GB"/>
        </w:rPr>
        <w:t xml:space="preserve">, young or old, who were really involved to help </w:t>
      </w:r>
      <w:r w:rsidR="0088089A" w:rsidRPr="00B01E32">
        <w:rPr>
          <w:lang w:val="en-GB"/>
        </w:rPr>
        <w:t>people in need.</w:t>
      </w:r>
    </w:p>
    <w:p w14:paraId="23325D79" w14:textId="2C65C7A4" w:rsidR="002A1420" w:rsidRPr="00B01E32" w:rsidRDefault="002A1420" w:rsidP="0037223C">
      <w:pPr>
        <w:jc w:val="both"/>
        <w:rPr>
          <w:lang w:val="en-GB"/>
        </w:rPr>
      </w:pPr>
      <w:r w:rsidRPr="00B01E32">
        <w:rPr>
          <w:lang w:val="en-GB"/>
        </w:rPr>
        <w:tab/>
        <w:t xml:space="preserve">The food bank has two </w:t>
      </w:r>
      <w:r w:rsidR="002F7499" w:rsidRPr="00B01E32">
        <w:rPr>
          <w:lang w:val="en-GB"/>
        </w:rPr>
        <w:t xml:space="preserve">main </w:t>
      </w:r>
      <w:r w:rsidR="00002CCB" w:rsidRPr="00B01E32">
        <w:rPr>
          <w:lang w:val="en-GB"/>
        </w:rPr>
        <w:t>goal</w:t>
      </w:r>
      <w:r w:rsidR="00002CCB">
        <w:rPr>
          <w:lang w:val="en-GB"/>
        </w:rPr>
        <w:t>s;</w:t>
      </w:r>
      <w:r w:rsidR="002F7499" w:rsidRPr="00B01E32">
        <w:rPr>
          <w:lang w:val="en-GB"/>
        </w:rPr>
        <w:t xml:space="preserve"> reduc</w:t>
      </w:r>
      <w:r w:rsidR="009E1A63" w:rsidRPr="00B01E32">
        <w:rPr>
          <w:lang w:val="en-GB"/>
        </w:rPr>
        <w:t>ing</w:t>
      </w:r>
      <w:r w:rsidR="002F7499" w:rsidRPr="00B01E32">
        <w:rPr>
          <w:lang w:val="en-GB"/>
        </w:rPr>
        <w:t xml:space="preserve"> food waste</w:t>
      </w:r>
      <w:r w:rsidR="005F317A" w:rsidRPr="00B01E32">
        <w:rPr>
          <w:lang w:val="en-GB"/>
        </w:rPr>
        <w:t xml:space="preserve"> by collecting </w:t>
      </w:r>
      <w:r w:rsidR="00DF0821" w:rsidRPr="00B01E32">
        <w:rPr>
          <w:lang w:val="en-GB"/>
        </w:rPr>
        <w:t>food which w</w:t>
      </w:r>
      <w:r w:rsidR="007636DA" w:rsidRPr="00B01E32">
        <w:rPr>
          <w:lang w:val="en-GB"/>
        </w:rPr>
        <w:t xml:space="preserve">as </w:t>
      </w:r>
      <w:r w:rsidR="00167AB1" w:rsidRPr="00B01E32">
        <w:rPr>
          <w:lang w:val="en-GB"/>
        </w:rPr>
        <w:t xml:space="preserve">supposed </w:t>
      </w:r>
      <w:r w:rsidR="007636DA" w:rsidRPr="00B01E32">
        <w:rPr>
          <w:lang w:val="en-GB"/>
        </w:rPr>
        <w:t xml:space="preserve">to be </w:t>
      </w:r>
      <w:r w:rsidR="002A228D" w:rsidRPr="00B01E32">
        <w:rPr>
          <w:lang w:val="en-GB"/>
        </w:rPr>
        <w:t>thrown away</w:t>
      </w:r>
      <w:r w:rsidR="00002CCB">
        <w:rPr>
          <w:lang w:val="en-GB"/>
        </w:rPr>
        <w:t>. T</w:t>
      </w:r>
      <w:r w:rsidR="004F58C5" w:rsidRPr="00B01E32">
        <w:rPr>
          <w:lang w:val="en-GB"/>
        </w:rPr>
        <w:t xml:space="preserve">hen </w:t>
      </w:r>
      <w:r w:rsidR="009E1A63" w:rsidRPr="00B01E32">
        <w:rPr>
          <w:lang w:val="en-GB"/>
        </w:rPr>
        <w:t>giving</w:t>
      </w:r>
      <w:r w:rsidR="004F58C5" w:rsidRPr="00B01E32">
        <w:rPr>
          <w:lang w:val="en-GB"/>
        </w:rPr>
        <w:t xml:space="preserve"> it to people who are hungry.</w:t>
      </w:r>
      <w:r w:rsidR="00C14D85" w:rsidRPr="00B01E32">
        <w:rPr>
          <w:lang w:val="en-GB"/>
        </w:rPr>
        <w:t xml:space="preserve"> The first </w:t>
      </w:r>
      <w:r w:rsidR="009E1A63" w:rsidRPr="00B01E32">
        <w:rPr>
          <w:lang w:val="en-GB"/>
        </w:rPr>
        <w:t xml:space="preserve">one </w:t>
      </w:r>
      <w:r w:rsidR="00441B2C" w:rsidRPr="00B01E32">
        <w:rPr>
          <w:lang w:val="en-GB"/>
        </w:rPr>
        <w:t>is ecologic and the second one is social.</w:t>
      </w:r>
    </w:p>
    <w:p w14:paraId="63E0FF35" w14:textId="7FDC4E0D" w:rsidR="008237DA" w:rsidRDefault="00941697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When I worked in the </w:t>
      </w:r>
      <w:r w:rsidR="00167AB1" w:rsidRPr="00B01E32">
        <w:rPr>
          <w:lang w:val="en-GB"/>
        </w:rPr>
        <w:t>F</w:t>
      </w:r>
      <w:r w:rsidRPr="00B01E32">
        <w:rPr>
          <w:lang w:val="en-GB"/>
        </w:rPr>
        <w:t xml:space="preserve">ood </w:t>
      </w:r>
      <w:r w:rsidR="00167AB1" w:rsidRPr="00B01E32">
        <w:rPr>
          <w:lang w:val="en-GB"/>
        </w:rPr>
        <w:t>B</w:t>
      </w:r>
      <w:r w:rsidRPr="00B01E32">
        <w:rPr>
          <w:lang w:val="en-GB"/>
        </w:rPr>
        <w:t xml:space="preserve">ank, </w:t>
      </w:r>
      <w:r w:rsidR="005D5405" w:rsidRPr="00B01E32">
        <w:rPr>
          <w:lang w:val="en-GB"/>
        </w:rPr>
        <w:t xml:space="preserve">I did a </w:t>
      </w:r>
      <w:r w:rsidR="00002CCB" w:rsidRPr="00B01E32">
        <w:rPr>
          <w:lang w:val="en-GB"/>
        </w:rPr>
        <w:t>lot of</w:t>
      </w:r>
      <w:r w:rsidR="005D5405" w:rsidRPr="00B01E32">
        <w:rPr>
          <w:lang w:val="en-GB"/>
        </w:rPr>
        <w:t xml:space="preserve"> </w:t>
      </w:r>
      <w:r w:rsidR="00CD3D1B" w:rsidRPr="00B01E32">
        <w:rPr>
          <w:lang w:val="en-GB"/>
        </w:rPr>
        <w:t xml:space="preserve">things which helped to </w:t>
      </w:r>
      <w:r w:rsidR="00203BD9" w:rsidRPr="00B01E32">
        <w:rPr>
          <w:lang w:val="en-GB"/>
        </w:rPr>
        <w:t>redistribute</w:t>
      </w:r>
      <w:r w:rsidR="00E661EA" w:rsidRPr="00B01E32">
        <w:rPr>
          <w:lang w:val="en-GB"/>
        </w:rPr>
        <w:t xml:space="preserve"> the food. I gave my time </w:t>
      </w:r>
      <w:r w:rsidR="004164F8" w:rsidRPr="00B01E32">
        <w:rPr>
          <w:lang w:val="en-GB"/>
        </w:rPr>
        <w:t xml:space="preserve">to be </w:t>
      </w:r>
      <w:r w:rsidR="00002CCB">
        <w:rPr>
          <w:lang w:val="en-GB"/>
        </w:rPr>
        <w:t>useful</w:t>
      </w:r>
      <w:r w:rsidR="004164F8" w:rsidRPr="00B01E32">
        <w:rPr>
          <w:lang w:val="en-GB"/>
        </w:rPr>
        <w:t xml:space="preserve"> for other people and so for the society.</w:t>
      </w:r>
      <w:r w:rsidR="00203BD9" w:rsidRPr="00B01E32">
        <w:rPr>
          <w:lang w:val="en-GB"/>
        </w:rPr>
        <w:t xml:space="preserve"> </w:t>
      </w:r>
      <w:r w:rsidR="00B1766B" w:rsidRPr="00B01E32">
        <w:rPr>
          <w:lang w:val="en-GB"/>
        </w:rPr>
        <w:t>Therefore</w:t>
      </w:r>
      <w:r w:rsidR="0008733F">
        <w:rPr>
          <w:lang w:val="en-GB"/>
        </w:rPr>
        <w:t>,</w:t>
      </w:r>
      <w:r w:rsidR="00B1766B" w:rsidRPr="00B01E32">
        <w:rPr>
          <w:lang w:val="en-GB"/>
        </w:rPr>
        <w:t xml:space="preserve"> </w:t>
      </w:r>
      <w:r w:rsidR="00002CCB">
        <w:rPr>
          <w:lang w:val="en-GB"/>
        </w:rPr>
        <w:t xml:space="preserve">one </w:t>
      </w:r>
      <w:r w:rsidR="00BC25D6" w:rsidRPr="00B01E32">
        <w:rPr>
          <w:lang w:val="en-GB"/>
        </w:rPr>
        <w:t>can qualify my internship as a</w:t>
      </w:r>
      <w:r w:rsidR="00002CCB">
        <w:rPr>
          <w:lang w:val="en-GB"/>
        </w:rPr>
        <w:t xml:space="preserve"> </w:t>
      </w:r>
      <w:r w:rsidR="00BC25D6" w:rsidRPr="00B01E32">
        <w:rPr>
          <w:lang w:val="en-GB"/>
        </w:rPr>
        <w:t>civic commitment.</w:t>
      </w:r>
    </w:p>
    <w:p w14:paraId="093E453C" w14:textId="1996BE7C" w:rsidR="007A0DF1" w:rsidRPr="00B01E32" w:rsidRDefault="007A0DF1" w:rsidP="007A0DF1">
      <w:pPr>
        <w:ind w:left="1416" w:firstLine="708"/>
        <w:jc w:val="both"/>
        <w:rPr>
          <w:lang w:val="en-GB"/>
        </w:rPr>
      </w:pPr>
      <w:r w:rsidRPr="007A0DF1">
        <w:rPr>
          <w:noProof/>
          <w:lang w:val="en-GB"/>
        </w:rPr>
        <w:drawing>
          <wp:inline distT="0" distB="0" distL="0" distR="0" wp14:anchorId="4716685F" wp14:editId="4372CCC9">
            <wp:extent cx="3334163" cy="4516217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506" cy="45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5EC" w14:textId="7FA14D08" w:rsidR="004F4EF1" w:rsidRPr="00B01E32" w:rsidRDefault="004F4EF1" w:rsidP="0037223C">
      <w:pPr>
        <w:jc w:val="both"/>
        <w:rPr>
          <w:lang w:val="en-GB"/>
        </w:rPr>
      </w:pPr>
    </w:p>
    <w:p w14:paraId="618EA802" w14:textId="6D482472" w:rsidR="004F4EF1" w:rsidRPr="00B01E32" w:rsidRDefault="000D5109" w:rsidP="0037223C">
      <w:pPr>
        <w:pStyle w:val="Titre1"/>
        <w:jc w:val="both"/>
        <w:rPr>
          <w:lang w:val="en-GB"/>
        </w:rPr>
      </w:pPr>
      <w:bookmarkStart w:id="8" w:name="_Toc79157417"/>
      <w:r w:rsidRPr="00B01E32">
        <w:rPr>
          <w:lang w:val="en-GB"/>
        </w:rPr>
        <w:lastRenderedPageBreak/>
        <w:t>Conclusion</w:t>
      </w:r>
      <w:bookmarkEnd w:id="8"/>
    </w:p>
    <w:p w14:paraId="03AB091A" w14:textId="77777777" w:rsidR="000D5109" w:rsidRPr="00B01E32" w:rsidRDefault="000D5109" w:rsidP="0037223C">
      <w:pPr>
        <w:jc w:val="both"/>
        <w:rPr>
          <w:lang w:val="en-GB"/>
        </w:rPr>
      </w:pPr>
    </w:p>
    <w:p w14:paraId="40CE1C5F" w14:textId="42A1B925" w:rsidR="00D707CA" w:rsidRPr="00B01E32" w:rsidRDefault="00D8044E" w:rsidP="0037223C">
      <w:pPr>
        <w:jc w:val="both"/>
        <w:rPr>
          <w:lang w:val="en-GB"/>
        </w:rPr>
      </w:pPr>
      <w:r w:rsidRPr="00B01E32">
        <w:rPr>
          <w:lang w:val="en-GB"/>
        </w:rPr>
        <w:tab/>
        <w:t>To conclude, the Banco</w:t>
      </w:r>
      <w:r w:rsidR="00771933" w:rsidRPr="00B01E32">
        <w:rPr>
          <w:lang w:val="en-GB"/>
        </w:rPr>
        <w:t xml:space="preserve"> Alimenta</w:t>
      </w:r>
      <w:r w:rsidR="00002CCB">
        <w:rPr>
          <w:lang w:val="en-GB"/>
        </w:rPr>
        <w:t>r</w:t>
      </w:r>
      <w:r w:rsidR="00771933" w:rsidRPr="00B01E32">
        <w:rPr>
          <w:lang w:val="en-GB"/>
        </w:rPr>
        <w:t xml:space="preserve"> is an important NGO</w:t>
      </w:r>
      <w:r w:rsidR="00326734" w:rsidRPr="00B01E32">
        <w:rPr>
          <w:lang w:val="en-GB"/>
        </w:rPr>
        <w:t xml:space="preserve"> which help </w:t>
      </w:r>
      <w:r w:rsidR="00002CCB">
        <w:rPr>
          <w:lang w:val="en-GB"/>
        </w:rPr>
        <w:t>thousands</w:t>
      </w:r>
      <w:r w:rsidR="00326734" w:rsidRPr="00B01E32">
        <w:rPr>
          <w:lang w:val="en-GB"/>
        </w:rPr>
        <w:t xml:space="preserve"> of people thank</w:t>
      </w:r>
      <w:r w:rsidR="00002CCB">
        <w:rPr>
          <w:lang w:val="en-GB"/>
        </w:rPr>
        <w:t xml:space="preserve">s </w:t>
      </w:r>
      <w:r w:rsidR="00326734" w:rsidRPr="00B01E32">
        <w:rPr>
          <w:lang w:val="en-GB"/>
        </w:rPr>
        <w:t xml:space="preserve">to a perfect </w:t>
      </w:r>
      <w:r w:rsidR="00167AB1" w:rsidRPr="00B01E32">
        <w:rPr>
          <w:lang w:val="en-GB"/>
        </w:rPr>
        <w:t>organization</w:t>
      </w:r>
      <w:r w:rsidR="00661DA5" w:rsidRPr="00B01E32">
        <w:rPr>
          <w:lang w:val="en-GB"/>
        </w:rPr>
        <w:t xml:space="preserve">. During my internship, </w:t>
      </w:r>
      <w:r w:rsidR="00013BCA" w:rsidRPr="00B01E32">
        <w:rPr>
          <w:lang w:val="en-GB"/>
        </w:rPr>
        <w:t xml:space="preserve">I was quite impressed </w:t>
      </w:r>
      <w:r w:rsidR="00EB4A16" w:rsidRPr="00B01E32">
        <w:rPr>
          <w:lang w:val="en-GB"/>
        </w:rPr>
        <w:t xml:space="preserve">by the fact that </w:t>
      </w:r>
      <w:r w:rsidR="007E70A6" w:rsidRPr="00B01E32">
        <w:rPr>
          <w:lang w:val="en-GB"/>
        </w:rPr>
        <w:t xml:space="preserve">there was quite </w:t>
      </w:r>
      <w:r w:rsidR="00265F2E" w:rsidRPr="00B01E32">
        <w:rPr>
          <w:lang w:val="en-GB"/>
        </w:rPr>
        <w:t>no lo</w:t>
      </w:r>
      <w:r w:rsidR="008A2486" w:rsidRPr="00B01E32">
        <w:rPr>
          <w:lang w:val="en-GB"/>
        </w:rPr>
        <w:t xml:space="preserve">ss. </w:t>
      </w:r>
      <w:r w:rsidR="0055322E" w:rsidRPr="00B01E32">
        <w:rPr>
          <w:lang w:val="en-GB"/>
        </w:rPr>
        <w:t xml:space="preserve">Nevertheless, </w:t>
      </w:r>
      <w:r w:rsidR="000C0108" w:rsidRPr="00B01E32">
        <w:rPr>
          <w:lang w:val="en-GB"/>
        </w:rPr>
        <w:t>it doesn’t work without</w:t>
      </w:r>
      <w:r w:rsidR="00191070" w:rsidRPr="00B01E32">
        <w:rPr>
          <w:lang w:val="en-GB"/>
        </w:rPr>
        <w:t xml:space="preserve"> all </w:t>
      </w:r>
      <w:r w:rsidR="000D09C5" w:rsidRPr="00B01E32">
        <w:rPr>
          <w:lang w:val="en-GB"/>
        </w:rPr>
        <w:t xml:space="preserve">its volunteers. Indeed, </w:t>
      </w:r>
      <w:r w:rsidR="003D3460" w:rsidRPr="00B01E32">
        <w:rPr>
          <w:lang w:val="en-GB"/>
        </w:rPr>
        <w:t xml:space="preserve">thank to this internship, I </w:t>
      </w:r>
      <w:r w:rsidR="00167AB1" w:rsidRPr="00B01E32">
        <w:rPr>
          <w:lang w:val="en-GB"/>
        </w:rPr>
        <w:t>realize</w:t>
      </w:r>
      <w:r w:rsidR="003D3460" w:rsidRPr="00B01E32">
        <w:rPr>
          <w:lang w:val="en-GB"/>
        </w:rPr>
        <w:t xml:space="preserve"> that </w:t>
      </w:r>
      <w:r w:rsidR="00BD3032" w:rsidRPr="00B01E32">
        <w:rPr>
          <w:lang w:val="en-GB"/>
        </w:rPr>
        <w:t xml:space="preserve">everyone can be </w:t>
      </w:r>
      <w:r w:rsidR="00002CCB">
        <w:rPr>
          <w:lang w:val="en-GB"/>
        </w:rPr>
        <w:t xml:space="preserve">useful </w:t>
      </w:r>
      <w:r w:rsidR="00BD3032" w:rsidRPr="00B01E32">
        <w:rPr>
          <w:lang w:val="en-GB"/>
        </w:rPr>
        <w:t>for the society</w:t>
      </w:r>
      <w:r w:rsidR="00260404" w:rsidRPr="00B01E32">
        <w:rPr>
          <w:lang w:val="en-GB"/>
        </w:rPr>
        <w:t>, j</w:t>
      </w:r>
      <w:r w:rsidR="00BD3032" w:rsidRPr="00B01E32">
        <w:rPr>
          <w:lang w:val="en-GB"/>
        </w:rPr>
        <w:t>ust giving some time and good faith.</w:t>
      </w:r>
      <w:r w:rsidR="00260404" w:rsidRPr="00B01E32">
        <w:rPr>
          <w:lang w:val="en-GB"/>
        </w:rPr>
        <w:t xml:space="preserve"> Each </w:t>
      </w:r>
      <w:r w:rsidR="00C320FE" w:rsidRPr="00B01E32">
        <w:rPr>
          <w:lang w:val="en-GB"/>
        </w:rPr>
        <w:t xml:space="preserve">participation, even if it </w:t>
      </w:r>
      <w:r w:rsidR="00167AB1" w:rsidRPr="00B01E32">
        <w:rPr>
          <w:lang w:val="en-GB"/>
        </w:rPr>
        <w:t xml:space="preserve">does not </w:t>
      </w:r>
      <w:r w:rsidR="00C320FE" w:rsidRPr="00B01E32">
        <w:rPr>
          <w:lang w:val="en-GB"/>
        </w:rPr>
        <w:t>seem a lo</w:t>
      </w:r>
      <w:r w:rsidR="00BC3A4B" w:rsidRPr="00B01E32">
        <w:rPr>
          <w:lang w:val="en-GB"/>
        </w:rPr>
        <w:t>t</w:t>
      </w:r>
      <w:r w:rsidR="00C320FE" w:rsidRPr="00B01E32">
        <w:rPr>
          <w:lang w:val="en-GB"/>
        </w:rPr>
        <w:t xml:space="preserve">, </w:t>
      </w:r>
      <w:r w:rsidR="00CA5E5A">
        <w:rPr>
          <w:lang w:val="en-GB"/>
        </w:rPr>
        <w:t>matters</w:t>
      </w:r>
      <w:r w:rsidR="00C320FE" w:rsidRPr="00B01E32">
        <w:rPr>
          <w:lang w:val="en-GB"/>
        </w:rPr>
        <w:t>.</w:t>
      </w:r>
    </w:p>
    <w:p w14:paraId="47BA3834" w14:textId="19A51D17" w:rsidR="00C320FE" w:rsidRPr="00B01E32" w:rsidRDefault="00CF3A85" w:rsidP="0037223C">
      <w:pPr>
        <w:jc w:val="both"/>
        <w:rPr>
          <w:lang w:val="en-GB"/>
        </w:rPr>
      </w:pPr>
      <w:r w:rsidRPr="00B01E32">
        <w:rPr>
          <w:lang w:val="en-GB"/>
        </w:rPr>
        <w:t xml:space="preserve">I </w:t>
      </w:r>
      <w:r w:rsidR="00167AB1" w:rsidRPr="00B01E32">
        <w:rPr>
          <w:lang w:val="en-GB"/>
        </w:rPr>
        <w:t xml:space="preserve">might </w:t>
      </w:r>
      <w:r w:rsidRPr="00B01E32">
        <w:rPr>
          <w:lang w:val="en-GB"/>
        </w:rPr>
        <w:t>regret</w:t>
      </w:r>
      <w:r w:rsidR="00167AB1" w:rsidRPr="00B01E32">
        <w:rPr>
          <w:lang w:val="en-GB"/>
        </w:rPr>
        <w:t xml:space="preserve"> not</w:t>
      </w:r>
      <w:r w:rsidRPr="00B01E32">
        <w:rPr>
          <w:lang w:val="en-GB"/>
        </w:rPr>
        <w:t xml:space="preserve"> </w:t>
      </w:r>
      <w:r w:rsidR="007D125A" w:rsidRPr="00B01E32">
        <w:rPr>
          <w:lang w:val="en-GB"/>
        </w:rPr>
        <w:t>to</w:t>
      </w:r>
      <w:r w:rsidR="00806802" w:rsidRPr="00B01E32">
        <w:rPr>
          <w:lang w:val="en-GB"/>
        </w:rPr>
        <w:t xml:space="preserve"> </w:t>
      </w:r>
      <w:r w:rsidR="00167AB1" w:rsidRPr="00B01E32">
        <w:rPr>
          <w:lang w:val="en-GB"/>
        </w:rPr>
        <w:t xml:space="preserve">have </w:t>
      </w:r>
      <w:r w:rsidR="007D125A" w:rsidRPr="00B01E32">
        <w:rPr>
          <w:lang w:val="en-GB"/>
        </w:rPr>
        <w:t xml:space="preserve">meet people I helped. </w:t>
      </w:r>
      <w:r w:rsidR="005945D7" w:rsidRPr="00B01E32">
        <w:rPr>
          <w:lang w:val="en-GB"/>
        </w:rPr>
        <w:t xml:space="preserve">However, </w:t>
      </w:r>
      <w:r w:rsidR="004C4B44" w:rsidRPr="00B01E32">
        <w:rPr>
          <w:lang w:val="en-GB"/>
        </w:rPr>
        <w:t xml:space="preserve">the meetings I did in the food bank were </w:t>
      </w:r>
      <w:r w:rsidR="004770BF" w:rsidRPr="00B01E32">
        <w:rPr>
          <w:lang w:val="en-GB"/>
        </w:rPr>
        <w:t xml:space="preserve">also </w:t>
      </w:r>
      <w:r w:rsidR="004C4B44" w:rsidRPr="00B01E32">
        <w:rPr>
          <w:lang w:val="en-GB"/>
        </w:rPr>
        <w:t>really rewarding.</w:t>
      </w:r>
      <w:r w:rsidR="00EB23A8" w:rsidRPr="00B01E32">
        <w:rPr>
          <w:lang w:val="en-GB"/>
        </w:rPr>
        <w:t xml:space="preserve"> I worked with people who c</w:t>
      </w:r>
      <w:r w:rsidR="00AD0D1D" w:rsidRPr="00B01E32">
        <w:rPr>
          <w:lang w:val="en-GB"/>
        </w:rPr>
        <w:t xml:space="preserve">ome from </w:t>
      </w:r>
      <w:r w:rsidR="00B0694B" w:rsidRPr="00B01E32">
        <w:rPr>
          <w:lang w:val="en-GB"/>
        </w:rPr>
        <w:t xml:space="preserve">all </w:t>
      </w:r>
      <w:r w:rsidR="007C5D2E">
        <w:rPr>
          <w:lang w:val="en-GB"/>
        </w:rPr>
        <w:t xml:space="preserve">backgrounds </w:t>
      </w:r>
      <w:r w:rsidR="007564B3" w:rsidRPr="00B01E32">
        <w:rPr>
          <w:lang w:val="en-GB"/>
        </w:rPr>
        <w:t>and all ages</w:t>
      </w:r>
      <w:r w:rsidR="00861DEB" w:rsidRPr="00B01E32">
        <w:rPr>
          <w:lang w:val="en-GB"/>
        </w:rPr>
        <w:t xml:space="preserve">, </w:t>
      </w:r>
      <w:r w:rsidR="0015575F" w:rsidRPr="00B01E32">
        <w:rPr>
          <w:lang w:val="en-GB"/>
        </w:rPr>
        <w:t>from 14 to 80 years old</w:t>
      </w:r>
      <w:r w:rsidR="007564B3" w:rsidRPr="00B01E32">
        <w:rPr>
          <w:lang w:val="en-GB"/>
        </w:rPr>
        <w:t>.</w:t>
      </w:r>
      <w:r w:rsidR="004770BF" w:rsidRPr="00B01E32">
        <w:rPr>
          <w:lang w:val="en-GB"/>
        </w:rPr>
        <w:t xml:space="preserve"> I </w:t>
      </w:r>
      <w:r w:rsidR="00167AB1" w:rsidRPr="00B01E32">
        <w:rPr>
          <w:lang w:val="en-GB"/>
        </w:rPr>
        <w:t>realized</w:t>
      </w:r>
      <w:r w:rsidR="004770BF" w:rsidRPr="00B01E32">
        <w:rPr>
          <w:lang w:val="en-GB"/>
        </w:rPr>
        <w:t xml:space="preserve"> that </w:t>
      </w:r>
      <w:r w:rsidR="00867A0C" w:rsidRPr="00B01E32">
        <w:rPr>
          <w:lang w:val="en-GB"/>
        </w:rPr>
        <w:t xml:space="preserve">the age doesn’t matter. If you want </w:t>
      </w:r>
      <w:r w:rsidR="00CC1362" w:rsidRPr="00B01E32">
        <w:rPr>
          <w:lang w:val="en-GB"/>
        </w:rPr>
        <w:t>to help people you can be young or old</w:t>
      </w:r>
      <w:r w:rsidR="00743D4C" w:rsidRPr="00B01E32">
        <w:rPr>
          <w:lang w:val="en-GB"/>
        </w:rPr>
        <w:t xml:space="preserve">, we don’t </w:t>
      </w:r>
      <w:r w:rsidR="00167AB1" w:rsidRPr="00B01E32">
        <w:rPr>
          <w:lang w:val="en-GB"/>
        </w:rPr>
        <w:t xml:space="preserve">mind! </w:t>
      </w:r>
      <w:r w:rsidR="00EF5AAB" w:rsidRPr="00B01E32">
        <w:rPr>
          <w:lang w:val="en-GB"/>
        </w:rPr>
        <w:t xml:space="preserve">The will is the only thing </w:t>
      </w:r>
      <w:r w:rsidR="00F93C8B" w:rsidRPr="00B01E32">
        <w:rPr>
          <w:lang w:val="en-GB"/>
        </w:rPr>
        <w:t>that matters</w:t>
      </w:r>
      <w:r w:rsidR="00EF5AAB" w:rsidRPr="00B01E32">
        <w:rPr>
          <w:lang w:val="en-GB"/>
        </w:rPr>
        <w:t>.</w:t>
      </w:r>
      <w:r w:rsidR="00861DEB" w:rsidRPr="00B01E32">
        <w:rPr>
          <w:lang w:val="en-GB"/>
        </w:rPr>
        <w:t xml:space="preserve"> </w:t>
      </w:r>
    </w:p>
    <w:p w14:paraId="6E12FA84" w14:textId="7F8D76A5" w:rsidR="002529F4" w:rsidRPr="00B01E32" w:rsidRDefault="00167AB1" w:rsidP="0037223C">
      <w:pPr>
        <w:jc w:val="both"/>
        <w:rPr>
          <w:lang w:val="en-GB"/>
        </w:rPr>
      </w:pPr>
      <w:r w:rsidRPr="00B01E32">
        <w:rPr>
          <w:lang w:val="en-GB"/>
        </w:rPr>
        <w:t>Finally</w:t>
      </w:r>
      <w:r w:rsidR="002529F4" w:rsidRPr="00B01E32">
        <w:rPr>
          <w:lang w:val="en-GB"/>
        </w:rPr>
        <w:t xml:space="preserve">, </w:t>
      </w:r>
      <w:r w:rsidR="00F76583" w:rsidRPr="00B01E32">
        <w:rPr>
          <w:lang w:val="en-GB"/>
        </w:rPr>
        <w:t xml:space="preserve">it was a great experience and I’m sure </w:t>
      </w:r>
      <w:r w:rsidRPr="00B01E32">
        <w:rPr>
          <w:lang w:val="en-GB"/>
        </w:rPr>
        <w:t>I</w:t>
      </w:r>
      <w:r w:rsidR="00D8790E" w:rsidRPr="00B01E32">
        <w:rPr>
          <w:lang w:val="en-GB"/>
        </w:rPr>
        <w:t xml:space="preserve"> would</w:t>
      </w:r>
      <w:r w:rsidR="00F76583" w:rsidRPr="00B01E32">
        <w:rPr>
          <w:lang w:val="en-GB"/>
        </w:rPr>
        <w:t xml:space="preserve"> do </w:t>
      </w:r>
      <w:r w:rsidR="00F806FD" w:rsidRPr="00B01E32">
        <w:rPr>
          <w:lang w:val="en-GB"/>
        </w:rPr>
        <w:t xml:space="preserve">volunteering </w:t>
      </w:r>
      <w:r w:rsidR="00D8790E" w:rsidRPr="00B01E32">
        <w:rPr>
          <w:lang w:val="en-GB"/>
        </w:rPr>
        <w:t>again in my life!</w:t>
      </w:r>
    </w:p>
    <w:sectPr w:rsidR="002529F4" w:rsidRPr="00B01E32" w:rsidSect="00B81F14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E2FE" w14:textId="77777777" w:rsidR="00210A20" w:rsidRDefault="00210A20" w:rsidP="008D3CB7">
      <w:pPr>
        <w:spacing w:after="0" w:line="240" w:lineRule="auto"/>
      </w:pPr>
      <w:r>
        <w:separator/>
      </w:r>
    </w:p>
  </w:endnote>
  <w:endnote w:type="continuationSeparator" w:id="0">
    <w:p w14:paraId="59AE99F4" w14:textId="77777777" w:rsidR="00210A20" w:rsidRDefault="00210A20" w:rsidP="008D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648284"/>
      <w:docPartObj>
        <w:docPartGallery w:val="Page Numbers (Bottom of Page)"/>
        <w:docPartUnique/>
      </w:docPartObj>
    </w:sdtPr>
    <w:sdtEndPr/>
    <w:sdtContent>
      <w:p w14:paraId="0328A23C" w14:textId="004A4A6E" w:rsidR="008D3CB7" w:rsidRDefault="008D3C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AB1">
          <w:rPr>
            <w:noProof/>
          </w:rPr>
          <w:t>5</w:t>
        </w:r>
        <w:r>
          <w:fldChar w:fldCharType="end"/>
        </w:r>
      </w:p>
    </w:sdtContent>
  </w:sdt>
  <w:p w14:paraId="5B6AFDD5" w14:textId="77777777" w:rsidR="008D3CB7" w:rsidRDefault="008D3C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D1EE" w14:textId="77777777" w:rsidR="00210A20" w:rsidRDefault="00210A20" w:rsidP="008D3CB7">
      <w:pPr>
        <w:spacing w:after="0" w:line="240" w:lineRule="auto"/>
      </w:pPr>
      <w:r>
        <w:separator/>
      </w:r>
    </w:p>
  </w:footnote>
  <w:footnote w:type="continuationSeparator" w:id="0">
    <w:p w14:paraId="0658B764" w14:textId="77777777" w:rsidR="00210A20" w:rsidRDefault="00210A20" w:rsidP="008D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AE"/>
    <w:rsid w:val="00002CCB"/>
    <w:rsid w:val="000067DF"/>
    <w:rsid w:val="00013BCA"/>
    <w:rsid w:val="00023E12"/>
    <w:rsid w:val="000246A7"/>
    <w:rsid w:val="00026054"/>
    <w:rsid w:val="00026C99"/>
    <w:rsid w:val="0004040B"/>
    <w:rsid w:val="00051947"/>
    <w:rsid w:val="000533C1"/>
    <w:rsid w:val="00055DBE"/>
    <w:rsid w:val="000641B5"/>
    <w:rsid w:val="00081628"/>
    <w:rsid w:val="0008733F"/>
    <w:rsid w:val="00093BBB"/>
    <w:rsid w:val="00094621"/>
    <w:rsid w:val="00096467"/>
    <w:rsid w:val="000A42FA"/>
    <w:rsid w:val="000B1794"/>
    <w:rsid w:val="000B6906"/>
    <w:rsid w:val="000C0108"/>
    <w:rsid w:val="000C1343"/>
    <w:rsid w:val="000C63B3"/>
    <w:rsid w:val="000D09C5"/>
    <w:rsid w:val="000D0A0A"/>
    <w:rsid w:val="000D37C0"/>
    <w:rsid w:val="000D3FD9"/>
    <w:rsid w:val="000D4CD5"/>
    <w:rsid w:val="000D5109"/>
    <w:rsid w:val="000E33E0"/>
    <w:rsid w:val="000E79C4"/>
    <w:rsid w:val="000E7DAF"/>
    <w:rsid w:val="000F3B1A"/>
    <w:rsid w:val="000F68A8"/>
    <w:rsid w:val="00102F64"/>
    <w:rsid w:val="001279AF"/>
    <w:rsid w:val="00131DB6"/>
    <w:rsid w:val="00133BC3"/>
    <w:rsid w:val="00141C9E"/>
    <w:rsid w:val="0015575F"/>
    <w:rsid w:val="0016583C"/>
    <w:rsid w:val="00167AB1"/>
    <w:rsid w:val="00172E3B"/>
    <w:rsid w:val="001740A1"/>
    <w:rsid w:val="00176467"/>
    <w:rsid w:val="00176519"/>
    <w:rsid w:val="001822E6"/>
    <w:rsid w:val="00186027"/>
    <w:rsid w:val="00191070"/>
    <w:rsid w:val="00192421"/>
    <w:rsid w:val="00195818"/>
    <w:rsid w:val="00195F69"/>
    <w:rsid w:val="001A491E"/>
    <w:rsid w:val="001A4DA6"/>
    <w:rsid w:val="001B06C7"/>
    <w:rsid w:val="001B1059"/>
    <w:rsid w:val="001B277E"/>
    <w:rsid w:val="001C319A"/>
    <w:rsid w:val="001E5BD6"/>
    <w:rsid w:val="001F389F"/>
    <w:rsid w:val="001F4836"/>
    <w:rsid w:val="001F70C3"/>
    <w:rsid w:val="001F7F5D"/>
    <w:rsid w:val="00203BD9"/>
    <w:rsid w:val="00204409"/>
    <w:rsid w:val="00210A20"/>
    <w:rsid w:val="00224EAD"/>
    <w:rsid w:val="00227F96"/>
    <w:rsid w:val="002306C0"/>
    <w:rsid w:val="00231142"/>
    <w:rsid w:val="002311FA"/>
    <w:rsid w:val="00234BD3"/>
    <w:rsid w:val="002472A6"/>
    <w:rsid w:val="002529F4"/>
    <w:rsid w:val="00260404"/>
    <w:rsid w:val="00262D10"/>
    <w:rsid w:val="00265F2E"/>
    <w:rsid w:val="0027292D"/>
    <w:rsid w:val="00277954"/>
    <w:rsid w:val="00281E0F"/>
    <w:rsid w:val="00293486"/>
    <w:rsid w:val="00295528"/>
    <w:rsid w:val="002A1420"/>
    <w:rsid w:val="002A228D"/>
    <w:rsid w:val="002B50F5"/>
    <w:rsid w:val="002C3084"/>
    <w:rsid w:val="002D0AEE"/>
    <w:rsid w:val="002D2A33"/>
    <w:rsid w:val="002D31B1"/>
    <w:rsid w:val="002D3A30"/>
    <w:rsid w:val="002D7DA9"/>
    <w:rsid w:val="002E1453"/>
    <w:rsid w:val="002E1EBE"/>
    <w:rsid w:val="002E23F7"/>
    <w:rsid w:val="002E318F"/>
    <w:rsid w:val="002F05FB"/>
    <w:rsid w:val="002F7499"/>
    <w:rsid w:val="0030782F"/>
    <w:rsid w:val="003150C8"/>
    <w:rsid w:val="00315C17"/>
    <w:rsid w:val="003202DC"/>
    <w:rsid w:val="00321C1C"/>
    <w:rsid w:val="00322B1C"/>
    <w:rsid w:val="00326734"/>
    <w:rsid w:val="00330F46"/>
    <w:rsid w:val="00341BF4"/>
    <w:rsid w:val="00354C1B"/>
    <w:rsid w:val="003700B8"/>
    <w:rsid w:val="0037223C"/>
    <w:rsid w:val="003743D1"/>
    <w:rsid w:val="00374959"/>
    <w:rsid w:val="00374A36"/>
    <w:rsid w:val="0038423B"/>
    <w:rsid w:val="003B2E73"/>
    <w:rsid w:val="003C56BB"/>
    <w:rsid w:val="003D3460"/>
    <w:rsid w:val="003D37C8"/>
    <w:rsid w:val="003D7997"/>
    <w:rsid w:val="003E0146"/>
    <w:rsid w:val="00411061"/>
    <w:rsid w:val="004129F4"/>
    <w:rsid w:val="00413FFD"/>
    <w:rsid w:val="004164F8"/>
    <w:rsid w:val="00423A93"/>
    <w:rsid w:val="0042611A"/>
    <w:rsid w:val="004269C6"/>
    <w:rsid w:val="00432C86"/>
    <w:rsid w:val="00434401"/>
    <w:rsid w:val="00441B2C"/>
    <w:rsid w:val="00467952"/>
    <w:rsid w:val="004770BF"/>
    <w:rsid w:val="004A6E1C"/>
    <w:rsid w:val="004A7ACA"/>
    <w:rsid w:val="004B4CCC"/>
    <w:rsid w:val="004B550C"/>
    <w:rsid w:val="004B57FA"/>
    <w:rsid w:val="004C13C8"/>
    <w:rsid w:val="004C4619"/>
    <w:rsid w:val="004C4B44"/>
    <w:rsid w:val="004C5376"/>
    <w:rsid w:val="004C6779"/>
    <w:rsid w:val="004D3110"/>
    <w:rsid w:val="004E16D6"/>
    <w:rsid w:val="004F26B7"/>
    <w:rsid w:val="004F4EF1"/>
    <w:rsid w:val="004F58C5"/>
    <w:rsid w:val="004F700F"/>
    <w:rsid w:val="00504C99"/>
    <w:rsid w:val="005208FA"/>
    <w:rsid w:val="005226B2"/>
    <w:rsid w:val="005228C3"/>
    <w:rsid w:val="00532438"/>
    <w:rsid w:val="00532A18"/>
    <w:rsid w:val="00536145"/>
    <w:rsid w:val="005372BD"/>
    <w:rsid w:val="00540836"/>
    <w:rsid w:val="005513EA"/>
    <w:rsid w:val="00552630"/>
    <w:rsid w:val="0055322E"/>
    <w:rsid w:val="00554EA9"/>
    <w:rsid w:val="00560AC0"/>
    <w:rsid w:val="005945D7"/>
    <w:rsid w:val="00597E21"/>
    <w:rsid w:val="005A0F21"/>
    <w:rsid w:val="005A27BE"/>
    <w:rsid w:val="005A73D5"/>
    <w:rsid w:val="005B1C6C"/>
    <w:rsid w:val="005B23CC"/>
    <w:rsid w:val="005C1370"/>
    <w:rsid w:val="005D5405"/>
    <w:rsid w:val="005E717B"/>
    <w:rsid w:val="005F0816"/>
    <w:rsid w:val="005F1097"/>
    <w:rsid w:val="005F1EC4"/>
    <w:rsid w:val="005F317A"/>
    <w:rsid w:val="005F3CED"/>
    <w:rsid w:val="005F5FEB"/>
    <w:rsid w:val="005F62FA"/>
    <w:rsid w:val="005F64CD"/>
    <w:rsid w:val="005F7AFA"/>
    <w:rsid w:val="00601FC5"/>
    <w:rsid w:val="00605A07"/>
    <w:rsid w:val="00606D09"/>
    <w:rsid w:val="0061032A"/>
    <w:rsid w:val="006110A3"/>
    <w:rsid w:val="00614C4C"/>
    <w:rsid w:val="00615D1C"/>
    <w:rsid w:val="00617A1A"/>
    <w:rsid w:val="00623B57"/>
    <w:rsid w:val="0062625C"/>
    <w:rsid w:val="00631F4F"/>
    <w:rsid w:val="0063692D"/>
    <w:rsid w:val="00655E63"/>
    <w:rsid w:val="00661DA5"/>
    <w:rsid w:val="00662E03"/>
    <w:rsid w:val="00664431"/>
    <w:rsid w:val="006650C4"/>
    <w:rsid w:val="00671A80"/>
    <w:rsid w:val="006831C1"/>
    <w:rsid w:val="00694BC7"/>
    <w:rsid w:val="006D39B7"/>
    <w:rsid w:val="006E1524"/>
    <w:rsid w:val="006E707E"/>
    <w:rsid w:val="006F5A69"/>
    <w:rsid w:val="00717B7C"/>
    <w:rsid w:val="007230C3"/>
    <w:rsid w:val="00723428"/>
    <w:rsid w:val="00743695"/>
    <w:rsid w:val="00743D4C"/>
    <w:rsid w:val="00750087"/>
    <w:rsid w:val="007548A7"/>
    <w:rsid w:val="007564B3"/>
    <w:rsid w:val="007601EA"/>
    <w:rsid w:val="007617F1"/>
    <w:rsid w:val="00762652"/>
    <w:rsid w:val="007636DA"/>
    <w:rsid w:val="007671A4"/>
    <w:rsid w:val="00771933"/>
    <w:rsid w:val="00774E89"/>
    <w:rsid w:val="00785BA9"/>
    <w:rsid w:val="007A0ACB"/>
    <w:rsid w:val="007A0DF1"/>
    <w:rsid w:val="007A3492"/>
    <w:rsid w:val="007C5D2E"/>
    <w:rsid w:val="007C71D8"/>
    <w:rsid w:val="007D125A"/>
    <w:rsid w:val="007E6DD0"/>
    <w:rsid w:val="007E70A6"/>
    <w:rsid w:val="007F430F"/>
    <w:rsid w:val="00806802"/>
    <w:rsid w:val="008237DA"/>
    <w:rsid w:val="00844305"/>
    <w:rsid w:val="00856551"/>
    <w:rsid w:val="008565D7"/>
    <w:rsid w:val="00861DEB"/>
    <w:rsid w:val="00864066"/>
    <w:rsid w:val="00867A0C"/>
    <w:rsid w:val="008718BB"/>
    <w:rsid w:val="0088089A"/>
    <w:rsid w:val="00886E3A"/>
    <w:rsid w:val="00886F2B"/>
    <w:rsid w:val="00896EEA"/>
    <w:rsid w:val="00897AFA"/>
    <w:rsid w:val="008A2486"/>
    <w:rsid w:val="008A2D25"/>
    <w:rsid w:val="008C041F"/>
    <w:rsid w:val="008D3CB7"/>
    <w:rsid w:val="008D4A8A"/>
    <w:rsid w:val="008D68BE"/>
    <w:rsid w:val="008E6054"/>
    <w:rsid w:val="008F2956"/>
    <w:rsid w:val="008F50DE"/>
    <w:rsid w:val="008F5EE3"/>
    <w:rsid w:val="009027B1"/>
    <w:rsid w:val="009039E4"/>
    <w:rsid w:val="00915544"/>
    <w:rsid w:val="009161C5"/>
    <w:rsid w:val="009164A4"/>
    <w:rsid w:val="00923EA3"/>
    <w:rsid w:val="00925BBC"/>
    <w:rsid w:val="00927FFA"/>
    <w:rsid w:val="00931A94"/>
    <w:rsid w:val="00941697"/>
    <w:rsid w:val="00950B5A"/>
    <w:rsid w:val="00953975"/>
    <w:rsid w:val="00954672"/>
    <w:rsid w:val="00962D57"/>
    <w:rsid w:val="00966E39"/>
    <w:rsid w:val="00972E78"/>
    <w:rsid w:val="00975A7A"/>
    <w:rsid w:val="00984D7B"/>
    <w:rsid w:val="0099226A"/>
    <w:rsid w:val="009A7542"/>
    <w:rsid w:val="009B7775"/>
    <w:rsid w:val="009B7A41"/>
    <w:rsid w:val="009C0EEF"/>
    <w:rsid w:val="009C7F6F"/>
    <w:rsid w:val="009D0077"/>
    <w:rsid w:val="009E1A63"/>
    <w:rsid w:val="009E1B55"/>
    <w:rsid w:val="009F08CA"/>
    <w:rsid w:val="00A01595"/>
    <w:rsid w:val="00A0751A"/>
    <w:rsid w:val="00A1098B"/>
    <w:rsid w:val="00A14653"/>
    <w:rsid w:val="00A171AA"/>
    <w:rsid w:val="00A24604"/>
    <w:rsid w:val="00A27CA7"/>
    <w:rsid w:val="00A30E1B"/>
    <w:rsid w:val="00A4008A"/>
    <w:rsid w:val="00A62854"/>
    <w:rsid w:val="00A72B7A"/>
    <w:rsid w:val="00A75EF1"/>
    <w:rsid w:val="00A84DFD"/>
    <w:rsid w:val="00AA79C2"/>
    <w:rsid w:val="00AB168D"/>
    <w:rsid w:val="00AB3BF7"/>
    <w:rsid w:val="00AC0134"/>
    <w:rsid w:val="00AC4C57"/>
    <w:rsid w:val="00AD0D1D"/>
    <w:rsid w:val="00AD4BE0"/>
    <w:rsid w:val="00AE2729"/>
    <w:rsid w:val="00AE59D7"/>
    <w:rsid w:val="00B01E32"/>
    <w:rsid w:val="00B03B0A"/>
    <w:rsid w:val="00B04991"/>
    <w:rsid w:val="00B0694B"/>
    <w:rsid w:val="00B15033"/>
    <w:rsid w:val="00B16958"/>
    <w:rsid w:val="00B1766B"/>
    <w:rsid w:val="00B21C5A"/>
    <w:rsid w:val="00B31B68"/>
    <w:rsid w:val="00B324B9"/>
    <w:rsid w:val="00B40AB2"/>
    <w:rsid w:val="00B43EB0"/>
    <w:rsid w:val="00B45C32"/>
    <w:rsid w:val="00B54DB5"/>
    <w:rsid w:val="00B6691F"/>
    <w:rsid w:val="00B76265"/>
    <w:rsid w:val="00B81F14"/>
    <w:rsid w:val="00B81F8E"/>
    <w:rsid w:val="00B821AA"/>
    <w:rsid w:val="00B85B89"/>
    <w:rsid w:val="00B86443"/>
    <w:rsid w:val="00BA528D"/>
    <w:rsid w:val="00BB27D9"/>
    <w:rsid w:val="00BC01BA"/>
    <w:rsid w:val="00BC02D4"/>
    <w:rsid w:val="00BC25D6"/>
    <w:rsid w:val="00BC3443"/>
    <w:rsid w:val="00BC3A4B"/>
    <w:rsid w:val="00BC61D3"/>
    <w:rsid w:val="00BC703D"/>
    <w:rsid w:val="00BD3032"/>
    <w:rsid w:val="00BE07AE"/>
    <w:rsid w:val="00BE0EB7"/>
    <w:rsid w:val="00BE1131"/>
    <w:rsid w:val="00BE479A"/>
    <w:rsid w:val="00BE6836"/>
    <w:rsid w:val="00C033C8"/>
    <w:rsid w:val="00C14D85"/>
    <w:rsid w:val="00C15C74"/>
    <w:rsid w:val="00C27FAC"/>
    <w:rsid w:val="00C3161F"/>
    <w:rsid w:val="00C320FE"/>
    <w:rsid w:val="00C40396"/>
    <w:rsid w:val="00C46549"/>
    <w:rsid w:val="00C6395E"/>
    <w:rsid w:val="00C70F45"/>
    <w:rsid w:val="00C74D7E"/>
    <w:rsid w:val="00C760EB"/>
    <w:rsid w:val="00C84341"/>
    <w:rsid w:val="00C90781"/>
    <w:rsid w:val="00C927BB"/>
    <w:rsid w:val="00C92C55"/>
    <w:rsid w:val="00CA5E5A"/>
    <w:rsid w:val="00CA7B3C"/>
    <w:rsid w:val="00CC1362"/>
    <w:rsid w:val="00CD3D00"/>
    <w:rsid w:val="00CD3D1B"/>
    <w:rsid w:val="00CE1015"/>
    <w:rsid w:val="00CE31A0"/>
    <w:rsid w:val="00CF3A85"/>
    <w:rsid w:val="00CF62F3"/>
    <w:rsid w:val="00CF69E3"/>
    <w:rsid w:val="00D011B6"/>
    <w:rsid w:val="00D03695"/>
    <w:rsid w:val="00D05BED"/>
    <w:rsid w:val="00D1143B"/>
    <w:rsid w:val="00D20247"/>
    <w:rsid w:val="00D34B0A"/>
    <w:rsid w:val="00D359EC"/>
    <w:rsid w:val="00D42687"/>
    <w:rsid w:val="00D5131E"/>
    <w:rsid w:val="00D555A8"/>
    <w:rsid w:val="00D56C62"/>
    <w:rsid w:val="00D707CA"/>
    <w:rsid w:val="00D75200"/>
    <w:rsid w:val="00D8044E"/>
    <w:rsid w:val="00D8302E"/>
    <w:rsid w:val="00D85053"/>
    <w:rsid w:val="00D8790E"/>
    <w:rsid w:val="00D92373"/>
    <w:rsid w:val="00DA71E5"/>
    <w:rsid w:val="00DB4286"/>
    <w:rsid w:val="00DC091F"/>
    <w:rsid w:val="00DC14D1"/>
    <w:rsid w:val="00DE1B6F"/>
    <w:rsid w:val="00DF0821"/>
    <w:rsid w:val="00E04E12"/>
    <w:rsid w:val="00E13540"/>
    <w:rsid w:val="00E1373A"/>
    <w:rsid w:val="00E177EA"/>
    <w:rsid w:val="00E2161D"/>
    <w:rsid w:val="00E31493"/>
    <w:rsid w:val="00E35D40"/>
    <w:rsid w:val="00E3669D"/>
    <w:rsid w:val="00E402C5"/>
    <w:rsid w:val="00E55C4A"/>
    <w:rsid w:val="00E661EA"/>
    <w:rsid w:val="00E66769"/>
    <w:rsid w:val="00E66CD5"/>
    <w:rsid w:val="00E72D3C"/>
    <w:rsid w:val="00E742BD"/>
    <w:rsid w:val="00E74E47"/>
    <w:rsid w:val="00E77177"/>
    <w:rsid w:val="00E9537E"/>
    <w:rsid w:val="00EA00F1"/>
    <w:rsid w:val="00EB11BF"/>
    <w:rsid w:val="00EB12A6"/>
    <w:rsid w:val="00EB23A8"/>
    <w:rsid w:val="00EB4A16"/>
    <w:rsid w:val="00EC02FE"/>
    <w:rsid w:val="00EE5D69"/>
    <w:rsid w:val="00EF5AAB"/>
    <w:rsid w:val="00EF6DB7"/>
    <w:rsid w:val="00F0167E"/>
    <w:rsid w:val="00F0487F"/>
    <w:rsid w:val="00F2037A"/>
    <w:rsid w:val="00F24F7E"/>
    <w:rsid w:val="00F25496"/>
    <w:rsid w:val="00F358A5"/>
    <w:rsid w:val="00F3631E"/>
    <w:rsid w:val="00F44C46"/>
    <w:rsid w:val="00F50338"/>
    <w:rsid w:val="00F5254B"/>
    <w:rsid w:val="00F52868"/>
    <w:rsid w:val="00F75337"/>
    <w:rsid w:val="00F76583"/>
    <w:rsid w:val="00F769CA"/>
    <w:rsid w:val="00F806FD"/>
    <w:rsid w:val="00F8115F"/>
    <w:rsid w:val="00F87828"/>
    <w:rsid w:val="00F90702"/>
    <w:rsid w:val="00F93C8B"/>
    <w:rsid w:val="00FA52FC"/>
    <w:rsid w:val="00FB0ED7"/>
    <w:rsid w:val="00FB24E5"/>
    <w:rsid w:val="00FB494F"/>
    <w:rsid w:val="00FB6774"/>
    <w:rsid w:val="00FC3AD7"/>
    <w:rsid w:val="00FD6E2A"/>
    <w:rsid w:val="00FE7155"/>
    <w:rsid w:val="00FE755C"/>
    <w:rsid w:val="00FF42F9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AC3A"/>
  <w15:docId w15:val="{09017301-81D3-4626-9741-C025E22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1F4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1F4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D3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CB7"/>
  </w:style>
  <w:style w:type="paragraph" w:styleId="Pieddepage">
    <w:name w:val="footer"/>
    <w:basedOn w:val="Normal"/>
    <w:link w:val="PieddepageCar"/>
    <w:uiPriority w:val="99"/>
    <w:unhideWhenUsed/>
    <w:rsid w:val="008D3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CB7"/>
  </w:style>
  <w:style w:type="character" w:customStyle="1" w:styleId="Titre1Car">
    <w:name w:val="Titre 1 Car"/>
    <w:basedOn w:val="Policepardfaut"/>
    <w:link w:val="Titre1"/>
    <w:uiPriority w:val="9"/>
    <w:rsid w:val="0019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4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358A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58A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373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9237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37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37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3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373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722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sv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8751A-DD9E-4168-9F85-E528D8C8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1377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Expérience bénévole</vt:lpstr>
    </vt:vector>
  </TitlesOfParts>
  <Company>Institut de Cancérologie Gustave ROUSSY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experience</dc:title>
  <dc:subject>Lisbon Food Bank</dc:subject>
  <dc:creator>Leo Comte</dc:creator>
  <cp:lastModifiedBy>Leo Comte</cp:lastModifiedBy>
  <cp:revision>62</cp:revision>
  <dcterms:created xsi:type="dcterms:W3CDTF">2021-11-11T08:55:00Z</dcterms:created>
  <dcterms:modified xsi:type="dcterms:W3CDTF">2021-11-11T10:15:00Z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1607438346</vt:i4>
  </property>
</Properties>
</file>